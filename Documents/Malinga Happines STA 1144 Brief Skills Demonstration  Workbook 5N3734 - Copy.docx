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0215E" w14:textId="77777777" w:rsidR="007665BB" w:rsidRDefault="007665BB">
      <w:pPr>
        <w:rPr>
          <w:lang w:val="ga-IE"/>
        </w:rPr>
      </w:pPr>
    </w:p>
    <w:p w14:paraId="4E3F3218" w14:textId="42BD7182" w:rsidR="007665BB" w:rsidRPr="00C4206E" w:rsidRDefault="00135F06" w:rsidP="000C3F4C">
      <w:pPr>
        <w:pStyle w:val="BodyText"/>
        <w:rPr>
          <w:b/>
          <w:color w:val="FF0000"/>
          <w:u w:val="single"/>
          <w:lang w:val="en-GB"/>
        </w:rPr>
      </w:pPr>
      <w:r>
        <w:rPr>
          <w:b/>
          <w:color w:val="FF0000"/>
          <w:u w:val="single"/>
          <w:lang w:val="ga-IE"/>
        </w:rPr>
        <w:t>ASSIGNMENT BRIEF   20</w:t>
      </w:r>
      <w:r w:rsidR="00AB6077">
        <w:rPr>
          <w:b/>
          <w:color w:val="FF0000"/>
          <w:u w:val="single"/>
          <w:lang w:val="en-IE"/>
        </w:rPr>
        <w:t>2</w:t>
      </w:r>
      <w:r w:rsidR="00941951">
        <w:rPr>
          <w:b/>
          <w:color w:val="FF0000"/>
          <w:u w:val="single"/>
          <w:lang w:val="en-IE"/>
        </w:rPr>
        <w:t>3-2024</w:t>
      </w:r>
    </w:p>
    <w:tbl>
      <w:tblPr>
        <w:tblW w:w="9924" w:type="dxa"/>
        <w:tblInd w:w="-318" w:type="dxa"/>
        <w:tblLook w:val="00A0" w:firstRow="1" w:lastRow="0" w:firstColumn="1" w:lastColumn="0" w:noHBand="0" w:noVBand="0"/>
      </w:tblPr>
      <w:tblGrid>
        <w:gridCol w:w="5055"/>
        <w:gridCol w:w="5123"/>
      </w:tblGrid>
      <w:tr w:rsidR="007665BB" w14:paraId="41AF1D9B" w14:textId="77777777" w:rsidTr="00B617D3">
        <w:tc>
          <w:tcPr>
            <w:tcW w:w="4746" w:type="dxa"/>
          </w:tcPr>
          <w:p w14:paraId="69719CEE" w14:textId="742B9EE1" w:rsidR="007665BB" w:rsidRPr="00F527D6" w:rsidRDefault="007665BB" w:rsidP="000C3F4C">
            <w:pPr>
              <w:rPr>
                <w:rFonts w:ascii="Times New Roman" w:hAnsi="Times New Roman"/>
                <w:lang w:val="en-IE"/>
              </w:rPr>
            </w:pPr>
            <w:r>
              <w:rPr>
                <w:rFonts w:ascii="Times New Roman" w:hAnsi="Times New Roman"/>
                <w:lang w:val="ga-IE"/>
              </w:rPr>
              <w:t>Course Title:</w:t>
            </w:r>
            <w:r w:rsidR="003F7E9F">
              <w:rPr>
                <w:rFonts w:ascii="Times New Roman" w:hAnsi="Times New Roman"/>
                <w:lang w:val="ga-IE"/>
              </w:rPr>
              <w:t xml:space="preserve"> </w:t>
            </w:r>
            <w:r w:rsidR="005B6D29">
              <w:rPr>
                <w:rFonts w:ascii="Times New Roman" w:hAnsi="Times New Roman"/>
                <w:lang w:val="ga-IE"/>
              </w:rPr>
              <w:t>Health Service Skills</w:t>
            </w:r>
          </w:p>
        </w:tc>
        <w:tc>
          <w:tcPr>
            <w:tcW w:w="5178" w:type="dxa"/>
          </w:tcPr>
          <w:p w14:paraId="469E4AF9" w14:textId="77777777" w:rsidR="007665BB" w:rsidRPr="00F527D6" w:rsidRDefault="007665BB" w:rsidP="000C3F4C">
            <w:pPr>
              <w:rPr>
                <w:rFonts w:ascii="Times New Roman" w:hAnsi="Times New Roman"/>
                <w:lang w:val="en-IE"/>
              </w:rPr>
            </w:pPr>
            <w:r>
              <w:rPr>
                <w:rFonts w:ascii="Times New Roman" w:hAnsi="Times New Roman"/>
                <w:lang w:val="ga-IE"/>
              </w:rPr>
              <w:t>Module Title:</w:t>
            </w:r>
            <w:r w:rsidR="007828E3">
              <w:rPr>
                <w:rFonts w:ascii="Times New Roman" w:hAnsi="Times New Roman"/>
                <w:lang w:val="ga-IE"/>
              </w:rPr>
              <w:t xml:space="preserve"> Infection Prevention &amp; Control</w:t>
            </w:r>
          </w:p>
        </w:tc>
      </w:tr>
      <w:tr w:rsidR="007665BB" w14:paraId="0CB437ED" w14:textId="77777777" w:rsidTr="00B617D3">
        <w:tc>
          <w:tcPr>
            <w:tcW w:w="4746" w:type="dxa"/>
          </w:tcPr>
          <w:p w14:paraId="760F9367" w14:textId="77777777" w:rsidR="007665BB" w:rsidRPr="00142E2B" w:rsidRDefault="007665BB" w:rsidP="000C3F4C">
            <w:pPr>
              <w:rPr>
                <w:rFonts w:ascii="Times New Roman" w:hAnsi="Times New Roman"/>
                <w:lang w:val="en-GB"/>
              </w:rPr>
            </w:pPr>
          </w:p>
        </w:tc>
        <w:tc>
          <w:tcPr>
            <w:tcW w:w="5178" w:type="dxa"/>
          </w:tcPr>
          <w:p w14:paraId="4E96DD4A" w14:textId="77777777" w:rsidR="007665BB" w:rsidRDefault="007665BB" w:rsidP="000C3F4C">
            <w:pPr>
              <w:rPr>
                <w:rFonts w:ascii="Times New Roman" w:hAnsi="Times New Roman"/>
                <w:lang w:val="ga-IE"/>
              </w:rPr>
            </w:pPr>
          </w:p>
        </w:tc>
      </w:tr>
      <w:tr w:rsidR="007665BB" w14:paraId="531E5F6C" w14:textId="77777777" w:rsidTr="00B617D3">
        <w:tc>
          <w:tcPr>
            <w:tcW w:w="4746" w:type="dxa"/>
          </w:tcPr>
          <w:p w14:paraId="78D242FB" w14:textId="6C26DA96" w:rsidR="007665BB" w:rsidRDefault="00687626" w:rsidP="000C3F4C">
            <w:pPr>
              <w:rPr>
                <w:rFonts w:ascii="Times New Roman" w:hAnsi="Times New Roman"/>
                <w:lang w:val="ga-IE"/>
              </w:rPr>
            </w:pPr>
            <w:r>
              <w:rPr>
                <w:rFonts w:ascii="Times New Roman" w:hAnsi="Times New Roman"/>
                <w:lang w:val="ga-IE"/>
              </w:rPr>
              <w:t>Course Code</w:t>
            </w:r>
            <w:r w:rsidR="003F7E9F">
              <w:rPr>
                <w:rFonts w:ascii="Times New Roman" w:hAnsi="Times New Roman"/>
                <w:lang w:val="ga-IE"/>
              </w:rPr>
              <w:t>:</w:t>
            </w:r>
            <w:r>
              <w:rPr>
                <w:rFonts w:ascii="Times New Roman" w:hAnsi="Times New Roman"/>
                <w:lang w:val="ga-IE"/>
              </w:rPr>
              <w:t xml:space="preserve"> </w:t>
            </w:r>
            <w:r w:rsidR="005B6D29">
              <w:rPr>
                <w:rFonts w:ascii="Times New Roman" w:hAnsi="Times New Roman"/>
                <w:lang w:val="ga-IE"/>
              </w:rPr>
              <w:t>5M3782</w:t>
            </w:r>
          </w:p>
        </w:tc>
        <w:tc>
          <w:tcPr>
            <w:tcW w:w="5178" w:type="dxa"/>
          </w:tcPr>
          <w:p w14:paraId="356086C1" w14:textId="77777777" w:rsidR="007665BB" w:rsidRPr="00F527D6" w:rsidRDefault="007665BB" w:rsidP="000C3F4C">
            <w:pPr>
              <w:rPr>
                <w:rFonts w:ascii="Times New Roman" w:hAnsi="Times New Roman"/>
                <w:lang w:val="en-IE"/>
              </w:rPr>
            </w:pPr>
            <w:r>
              <w:rPr>
                <w:rFonts w:ascii="Times New Roman" w:hAnsi="Times New Roman"/>
                <w:lang w:val="ga-IE"/>
              </w:rPr>
              <w:t>Module code:</w:t>
            </w:r>
            <w:r w:rsidR="007828E3">
              <w:rPr>
                <w:rFonts w:ascii="Times New Roman" w:hAnsi="Times New Roman"/>
                <w:lang w:val="ga-IE"/>
              </w:rPr>
              <w:t xml:space="preserve"> 5N3734</w:t>
            </w:r>
          </w:p>
        </w:tc>
      </w:tr>
      <w:tr w:rsidR="007665BB" w14:paraId="3ACA47CF" w14:textId="77777777" w:rsidTr="00B617D3">
        <w:tc>
          <w:tcPr>
            <w:tcW w:w="4746" w:type="dxa"/>
          </w:tcPr>
          <w:p w14:paraId="4F3F8CBF" w14:textId="77777777" w:rsidR="007665BB" w:rsidRDefault="007665BB" w:rsidP="000C3F4C">
            <w:pPr>
              <w:rPr>
                <w:rFonts w:ascii="Times New Roman" w:hAnsi="Times New Roman"/>
                <w:lang w:val="ga-IE"/>
              </w:rPr>
            </w:pPr>
          </w:p>
        </w:tc>
        <w:tc>
          <w:tcPr>
            <w:tcW w:w="5178" w:type="dxa"/>
          </w:tcPr>
          <w:p w14:paraId="54076569" w14:textId="77777777" w:rsidR="007665BB" w:rsidRDefault="007665BB" w:rsidP="000C3F4C">
            <w:pPr>
              <w:rPr>
                <w:rFonts w:ascii="Times New Roman" w:hAnsi="Times New Roman"/>
                <w:lang w:val="ga-IE"/>
              </w:rPr>
            </w:pPr>
          </w:p>
        </w:tc>
      </w:tr>
      <w:tr w:rsidR="007665BB" w14:paraId="7990F0C0" w14:textId="77777777" w:rsidTr="00B617D3">
        <w:tc>
          <w:tcPr>
            <w:tcW w:w="4746" w:type="dxa"/>
          </w:tcPr>
          <w:p w14:paraId="7D31A1CB" w14:textId="1A545F4F" w:rsidR="007665BB" w:rsidRPr="00F527D6" w:rsidRDefault="00687626" w:rsidP="000C3F4C">
            <w:pPr>
              <w:rPr>
                <w:rFonts w:ascii="Times New Roman" w:hAnsi="Times New Roman"/>
                <w:lang w:val="en-IE"/>
              </w:rPr>
            </w:pPr>
            <w:r>
              <w:rPr>
                <w:rFonts w:ascii="Times New Roman" w:hAnsi="Times New Roman"/>
                <w:lang w:val="ga-IE"/>
              </w:rPr>
              <w:t>Class:</w:t>
            </w:r>
            <w:r w:rsidR="00E86D8D">
              <w:rPr>
                <w:rFonts w:ascii="Times New Roman" w:hAnsi="Times New Roman"/>
                <w:lang w:val="ga-IE"/>
              </w:rPr>
              <w:t xml:space="preserve"> STA 1144</w:t>
            </w:r>
          </w:p>
        </w:tc>
        <w:tc>
          <w:tcPr>
            <w:tcW w:w="5178" w:type="dxa"/>
          </w:tcPr>
          <w:p w14:paraId="7418E187" w14:textId="77777777" w:rsidR="007665BB" w:rsidRPr="00F527D6" w:rsidRDefault="007665BB" w:rsidP="000C3F4C">
            <w:pPr>
              <w:rPr>
                <w:rFonts w:ascii="Times New Roman" w:hAnsi="Times New Roman"/>
                <w:lang w:val="en-IE"/>
              </w:rPr>
            </w:pPr>
            <w:r>
              <w:rPr>
                <w:rFonts w:ascii="Times New Roman" w:hAnsi="Times New Roman"/>
                <w:lang w:val="ga-IE"/>
              </w:rPr>
              <w:t>Tutor:</w:t>
            </w:r>
            <w:r w:rsidR="007828E3">
              <w:rPr>
                <w:rFonts w:ascii="Times New Roman" w:hAnsi="Times New Roman"/>
                <w:lang w:val="ga-IE"/>
              </w:rPr>
              <w:t xml:space="preserve"> Suzanne Fitzpatrick</w:t>
            </w:r>
          </w:p>
        </w:tc>
      </w:tr>
      <w:tr w:rsidR="007665BB" w14:paraId="2C5A4251" w14:textId="77777777" w:rsidTr="00B617D3">
        <w:tc>
          <w:tcPr>
            <w:tcW w:w="4746" w:type="dxa"/>
          </w:tcPr>
          <w:p w14:paraId="4870E791" w14:textId="77777777" w:rsidR="007665BB" w:rsidRDefault="007665BB" w:rsidP="000C3F4C">
            <w:pPr>
              <w:rPr>
                <w:rFonts w:ascii="Times New Roman" w:hAnsi="Times New Roman"/>
                <w:lang w:val="ga-IE"/>
              </w:rPr>
            </w:pPr>
          </w:p>
        </w:tc>
        <w:tc>
          <w:tcPr>
            <w:tcW w:w="5178" w:type="dxa"/>
          </w:tcPr>
          <w:p w14:paraId="2E707C38" w14:textId="77777777" w:rsidR="007665BB" w:rsidRDefault="007665BB" w:rsidP="000C3F4C">
            <w:pPr>
              <w:rPr>
                <w:rFonts w:ascii="Times New Roman" w:hAnsi="Times New Roman"/>
                <w:lang w:val="ga-IE"/>
              </w:rPr>
            </w:pPr>
          </w:p>
        </w:tc>
      </w:tr>
      <w:tr w:rsidR="007665BB" w14:paraId="3C55813A" w14:textId="77777777" w:rsidTr="00B617D3">
        <w:tc>
          <w:tcPr>
            <w:tcW w:w="4746" w:type="dxa"/>
          </w:tcPr>
          <w:p w14:paraId="1DAEEC54" w14:textId="3A51905C" w:rsidR="007665BB" w:rsidRPr="00F527D6" w:rsidRDefault="008218FE" w:rsidP="000C3F4C">
            <w:pPr>
              <w:rPr>
                <w:rFonts w:ascii="Times New Roman" w:hAnsi="Times New Roman"/>
                <w:lang w:val="en-IE"/>
              </w:rPr>
            </w:pPr>
            <w:r>
              <w:rPr>
                <w:rFonts w:ascii="Times New Roman" w:hAnsi="Times New Roman"/>
                <w:lang w:val="ga-IE"/>
              </w:rPr>
              <w:t>Title: Skills Demonstration</w:t>
            </w:r>
          </w:p>
        </w:tc>
        <w:tc>
          <w:tcPr>
            <w:tcW w:w="5178" w:type="dxa"/>
          </w:tcPr>
          <w:p w14:paraId="5AAD1041" w14:textId="0C46A4D0" w:rsidR="007665BB" w:rsidRPr="00F527D6" w:rsidRDefault="007665BB" w:rsidP="000C3F4C">
            <w:pPr>
              <w:rPr>
                <w:rFonts w:ascii="Times New Roman" w:hAnsi="Times New Roman"/>
                <w:lang w:val="en-IE"/>
              </w:rPr>
            </w:pPr>
            <w:r>
              <w:rPr>
                <w:rFonts w:ascii="Times New Roman" w:hAnsi="Times New Roman"/>
                <w:lang w:val="ga-IE"/>
              </w:rPr>
              <w:t>Weighting</w:t>
            </w:r>
            <w:r w:rsidR="008218FE">
              <w:rPr>
                <w:rFonts w:ascii="Times New Roman" w:hAnsi="Times New Roman"/>
                <w:lang w:val="ga-IE"/>
              </w:rPr>
              <w:t>: 40%</w:t>
            </w:r>
            <w:r>
              <w:rPr>
                <w:rFonts w:ascii="Times New Roman" w:hAnsi="Times New Roman"/>
                <w:lang w:val="ga-IE"/>
              </w:rPr>
              <w:t xml:space="preserve"> </w:t>
            </w:r>
          </w:p>
        </w:tc>
      </w:tr>
      <w:tr w:rsidR="007665BB" w14:paraId="646DB557" w14:textId="77777777" w:rsidTr="00B617D3">
        <w:trPr>
          <w:gridAfter w:val="1"/>
          <w:wAfter w:w="5178" w:type="dxa"/>
        </w:trPr>
        <w:tc>
          <w:tcPr>
            <w:tcW w:w="4746" w:type="dxa"/>
          </w:tcPr>
          <w:p w14:paraId="374B7253" w14:textId="77777777" w:rsidR="007665BB" w:rsidRDefault="007665BB" w:rsidP="000C3F4C">
            <w:pPr>
              <w:jc w:val="both"/>
              <w:rPr>
                <w:rFonts w:ascii="Times New Roman" w:hAnsi="Times New Roman"/>
                <w:lang w:val="ga-IE"/>
              </w:rPr>
            </w:pPr>
          </w:p>
        </w:tc>
      </w:tr>
      <w:tr w:rsidR="007665BB" w14:paraId="2F4ED756" w14:textId="77777777" w:rsidTr="00B617D3">
        <w:trPr>
          <w:gridAfter w:val="1"/>
          <w:wAfter w:w="5178" w:type="dxa"/>
        </w:trPr>
        <w:tc>
          <w:tcPr>
            <w:tcW w:w="4746" w:type="dxa"/>
          </w:tcPr>
          <w:p w14:paraId="5FD2A69E" w14:textId="77777777" w:rsidR="007665BB" w:rsidRPr="006C46E9" w:rsidRDefault="007665BB" w:rsidP="000C3F4C">
            <w:pPr>
              <w:jc w:val="both"/>
              <w:rPr>
                <w:rFonts w:ascii="Times New Roman" w:hAnsi="Times New Roman"/>
                <w:lang w:val="en-GB"/>
              </w:rPr>
            </w:pPr>
          </w:p>
        </w:tc>
      </w:tr>
      <w:tr w:rsidR="007665BB" w14:paraId="5F079304" w14:textId="77777777" w:rsidTr="00B94825">
        <w:trPr>
          <w:trHeight w:val="8240"/>
        </w:trPr>
        <w:tc>
          <w:tcPr>
            <w:tcW w:w="9924" w:type="dxa"/>
            <w:gridSpan w:val="2"/>
          </w:tcPr>
          <w:p w14:paraId="7EA7D335" w14:textId="77777777" w:rsidR="00DC4CC3" w:rsidRDefault="007665BB" w:rsidP="000C3F4C">
            <w:pPr>
              <w:spacing w:before="240"/>
              <w:jc w:val="both"/>
              <w:rPr>
                <w:rFonts w:ascii="Times New Roman" w:hAnsi="Times New Roman"/>
                <w:lang w:val="ga-IE"/>
              </w:rPr>
            </w:pPr>
            <w:r>
              <w:rPr>
                <w:rFonts w:ascii="Times New Roman" w:hAnsi="Times New Roman"/>
                <w:lang w:val="ga-IE"/>
              </w:rPr>
              <w:t>Guidelines</w:t>
            </w:r>
            <w:r w:rsidR="007828E3">
              <w:rPr>
                <w:rFonts w:ascii="Times New Roman" w:hAnsi="Times New Roman"/>
                <w:lang w:val="ga-IE"/>
              </w:rPr>
              <w:t>;</w:t>
            </w:r>
          </w:p>
          <w:p w14:paraId="0C10FE35" w14:textId="3213DCFB" w:rsidR="008218FE" w:rsidRPr="008218FE" w:rsidRDefault="008218FE" w:rsidP="008218FE">
            <w:pPr>
              <w:ind w:right="-46"/>
              <w:jc w:val="both"/>
              <w:rPr>
                <w:rFonts w:ascii="Times New Roman" w:eastAsia="Times New Roman" w:hAnsi="Times New Roman"/>
              </w:rPr>
            </w:pPr>
            <w:r w:rsidRPr="008218FE">
              <w:rPr>
                <w:rFonts w:ascii="Times New Roman" w:eastAsia="Times New Roman" w:hAnsi="Times New Roman"/>
              </w:rPr>
              <w:t>The skills demonstration will be completed while the learner is on work experience placement or where they will be observed undertaking specific tasks in settings designed to examine abilities in hand washing, safe disposal of linen, and safe management of sharps. The learnin</w:t>
            </w:r>
            <w:r w:rsidR="000C507B">
              <w:rPr>
                <w:rFonts w:ascii="Times New Roman" w:eastAsia="Times New Roman" w:hAnsi="Times New Roman"/>
              </w:rPr>
              <w:t>g outcomes this will assess are:</w:t>
            </w:r>
            <w:r w:rsidRPr="008218FE">
              <w:rPr>
                <w:rFonts w:ascii="Times New Roman" w:eastAsia="Times New Roman" w:hAnsi="Times New Roman"/>
              </w:rPr>
              <w:t xml:space="preserve"> </w:t>
            </w:r>
          </w:p>
          <w:p w14:paraId="32DFB02D" w14:textId="77777777" w:rsidR="00F5568B" w:rsidRPr="00F5568B" w:rsidRDefault="00F5568B" w:rsidP="00F5568B">
            <w:pPr>
              <w:ind w:right="-46"/>
              <w:jc w:val="both"/>
              <w:rPr>
                <w:rFonts w:ascii="Times New Roman" w:eastAsia="Times New Roman" w:hAnsi="Times New Roman"/>
                <w:color w:val="FF0000"/>
              </w:rPr>
            </w:pPr>
          </w:p>
          <w:tbl>
            <w:tblPr>
              <w:tblStyle w:val="TableGrid"/>
              <w:tblW w:w="9952" w:type="dxa"/>
              <w:tblLook w:val="04A0" w:firstRow="1" w:lastRow="0" w:firstColumn="1" w:lastColumn="0" w:noHBand="0" w:noVBand="1"/>
            </w:tblPr>
            <w:tblGrid>
              <w:gridCol w:w="8008"/>
              <w:gridCol w:w="994"/>
              <w:gridCol w:w="950"/>
            </w:tblGrid>
            <w:tr w:rsidR="00B94825" w14:paraId="36A60679" w14:textId="2482FBAF" w:rsidTr="00941951">
              <w:tc>
                <w:tcPr>
                  <w:tcW w:w="8008" w:type="dxa"/>
                </w:tcPr>
                <w:p w14:paraId="45D97483" w14:textId="344C0C56" w:rsidR="00B94825" w:rsidRDefault="00B94825" w:rsidP="00687626">
                  <w:pPr>
                    <w:ind w:right="-46"/>
                    <w:jc w:val="both"/>
                    <w:rPr>
                      <w:rFonts w:ascii="Times New Roman" w:eastAsia="Times New Roman" w:hAnsi="Times New Roman"/>
                    </w:rPr>
                  </w:pPr>
                  <w:r>
                    <w:rPr>
                      <w:rFonts w:ascii="Times New Roman" w:eastAsia="Times New Roman" w:hAnsi="Times New Roman"/>
                    </w:rPr>
                    <w:t>Assessment Criteria</w:t>
                  </w:r>
                </w:p>
              </w:tc>
              <w:tc>
                <w:tcPr>
                  <w:tcW w:w="994" w:type="dxa"/>
                </w:tcPr>
                <w:p w14:paraId="4257A01B" w14:textId="2ED7839A" w:rsidR="00B94825" w:rsidRPr="00B94825" w:rsidRDefault="00B94825" w:rsidP="00687626">
                  <w:pPr>
                    <w:ind w:right="-46"/>
                    <w:jc w:val="both"/>
                    <w:rPr>
                      <w:rFonts w:ascii="Times New Roman" w:eastAsia="Times New Roman" w:hAnsi="Times New Roman"/>
                      <w:sz w:val="20"/>
                      <w:szCs w:val="20"/>
                    </w:rPr>
                  </w:pPr>
                  <w:r>
                    <w:rPr>
                      <w:rFonts w:ascii="Times New Roman" w:eastAsia="Times New Roman" w:hAnsi="Times New Roman"/>
                      <w:sz w:val="20"/>
                      <w:szCs w:val="20"/>
                    </w:rPr>
                    <w:t>Allocated Marks</w:t>
                  </w:r>
                </w:p>
              </w:tc>
              <w:tc>
                <w:tcPr>
                  <w:tcW w:w="950" w:type="dxa"/>
                </w:tcPr>
                <w:p w14:paraId="1CE06E62" w14:textId="77777777" w:rsidR="00B94825" w:rsidRDefault="00B94825" w:rsidP="00687626">
                  <w:pPr>
                    <w:ind w:right="-46"/>
                    <w:jc w:val="both"/>
                    <w:rPr>
                      <w:rFonts w:ascii="Times New Roman" w:eastAsia="Times New Roman" w:hAnsi="Times New Roman"/>
                    </w:rPr>
                  </w:pPr>
                  <w:r>
                    <w:rPr>
                      <w:rFonts w:ascii="Times New Roman" w:eastAsia="Times New Roman" w:hAnsi="Times New Roman"/>
                    </w:rPr>
                    <w:t>Student</w:t>
                  </w:r>
                </w:p>
                <w:p w14:paraId="4FFE30E1" w14:textId="76DE8661" w:rsidR="00B94825" w:rsidRDefault="00B94825" w:rsidP="00687626">
                  <w:pPr>
                    <w:ind w:right="-46"/>
                    <w:jc w:val="both"/>
                    <w:rPr>
                      <w:rFonts w:ascii="Times New Roman" w:eastAsia="Times New Roman" w:hAnsi="Times New Roman"/>
                    </w:rPr>
                  </w:pPr>
                  <w:r>
                    <w:rPr>
                      <w:rFonts w:ascii="Times New Roman" w:eastAsia="Times New Roman" w:hAnsi="Times New Roman"/>
                    </w:rPr>
                    <w:t>Mark</w:t>
                  </w:r>
                </w:p>
              </w:tc>
            </w:tr>
            <w:tr w:rsidR="00B94825" w14:paraId="2FEE7A13" w14:textId="05182109" w:rsidTr="00941951">
              <w:tc>
                <w:tcPr>
                  <w:tcW w:w="8008" w:type="dxa"/>
                </w:tcPr>
                <w:p w14:paraId="1A53218E" w14:textId="51D62EE6" w:rsidR="00B94825" w:rsidRDefault="00B94825" w:rsidP="00687626">
                  <w:pPr>
                    <w:ind w:right="-46"/>
                    <w:jc w:val="both"/>
                    <w:rPr>
                      <w:rFonts w:ascii="Times New Roman" w:eastAsia="Times New Roman" w:hAnsi="Times New Roman"/>
                    </w:rPr>
                  </w:pPr>
                  <w:r w:rsidRPr="00687626">
                    <w:rPr>
                      <w:rFonts w:ascii="Times New Roman" w:eastAsia="Times New Roman" w:hAnsi="Times New Roman"/>
                    </w:rPr>
                    <w:t xml:space="preserve">Demonstration of hand hygiene, using recognized technique </w:t>
                  </w:r>
                </w:p>
              </w:tc>
              <w:tc>
                <w:tcPr>
                  <w:tcW w:w="994" w:type="dxa"/>
                </w:tcPr>
                <w:p w14:paraId="023B1703" w14:textId="633E9B5C" w:rsidR="00B94825" w:rsidRDefault="00B94825" w:rsidP="00687626">
                  <w:pPr>
                    <w:ind w:right="-46"/>
                    <w:jc w:val="both"/>
                    <w:rPr>
                      <w:rFonts w:ascii="Times New Roman" w:eastAsia="Times New Roman" w:hAnsi="Times New Roman"/>
                    </w:rPr>
                  </w:pPr>
                  <w:r>
                    <w:rPr>
                      <w:rFonts w:ascii="Times New Roman" w:eastAsia="Times New Roman" w:hAnsi="Times New Roman"/>
                    </w:rPr>
                    <w:t>10</w:t>
                  </w:r>
                </w:p>
              </w:tc>
              <w:tc>
                <w:tcPr>
                  <w:tcW w:w="950" w:type="dxa"/>
                </w:tcPr>
                <w:p w14:paraId="09B80075" w14:textId="3DB5B16F" w:rsidR="00B94825" w:rsidRDefault="00B94825" w:rsidP="00B94825">
                  <w:pPr>
                    <w:ind w:right="-46"/>
                    <w:jc w:val="both"/>
                    <w:rPr>
                      <w:rFonts w:ascii="Times New Roman" w:eastAsia="Times New Roman" w:hAnsi="Times New Roman"/>
                    </w:rPr>
                  </w:pPr>
                </w:p>
              </w:tc>
            </w:tr>
            <w:tr w:rsidR="00B94825" w14:paraId="6B352F73" w14:textId="7F782030" w:rsidTr="00941951">
              <w:tc>
                <w:tcPr>
                  <w:tcW w:w="8008" w:type="dxa"/>
                </w:tcPr>
                <w:p w14:paraId="17C3A067" w14:textId="1ACDA408" w:rsidR="00B94825" w:rsidRPr="00687626" w:rsidRDefault="00B94825" w:rsidP="00687626">
                  <w:pPr>
                    <w:ind w:right="-46"/>
                    <w:jc w:val="both"/>
                    <w:rPr>
                      <w:rFonts w:ascii="Times New Roman" w:eastAsia="Times New Roman" w:hAnsi="Times New Roman"/>
                      <w:color w:val="FF0000"/>
                    </w:rPr>
                  </w:pPr>
                  <w:r w:rsidRPr="00687626">
                    <w:rPr>
                      <w:rFonts w:ascii="Times New Roman" w:eastAsia="Times New Roman" w:hAnsi="Times New Roman"/>
                    </w:rPr>
                    <w:t xml:space="preserve">Differentiate between social hand hygiene, antiseptic hand hygiene, and surgical hand hygiene to include the correct use of alcohol hand gels and the need for good personal skin care and efficient hand washing. (LO9). </w:t>
                  </w:r>
                </w:p>
                <w:p w14:paraId="6ACDF648" w14:textId="77777777" w:rsidR="00B94825" w:rsidRDefault="00B94825" w:rsidP="00687626">
                  <w:pPr>
                    <w:ind w:right="-46"/>
                    <w:jc w:val="both"/>
                    <w:rPr>
                      <w:rFonts w:ascii="Times New Roman" w:eastAsia="Times New Roman" w:hAnsi="Times New Roman"/>
                    </w:rPr>
                  </w:pPr>
                </w:p>
              </w:tc>
              <w:tc>
                <w:tcPr>
                  <w:tcW w:w="994" w:type="dxa"/>
                </w:tcPr>
                <w:p w14:paraId="7A6E0EA8" w14:textId="73DAF614" w:rsidR="00B94825" w:rsidRDefault="00B94825" w:rsidP="00687626">
                  <w:pPr>
                    <w:ind w:right="-46"/>
                    <w:jc w:val="both"/>
                    <w:rPr>
                      <w:rFonts w:ascii="Times New Roman" w:eastAsia="Times New Roman" w:hAnsi="Times New Roman"/>
                    </w:rPr>
                  </w:pPr>
                  <w:r>
                    <w:rPr>
                      <w:rFonts w:ascii="Times New Roman" w:eastAsia="Times New Roman" w:hAnsi="Times New Roman"/>
                    </w:rPr>
                    <w:t>10</w:t>
                  </w:r>
                </w:p>
              </w:tc>
              <w:tc>
                <w:tcPr>
                  <w:tcW w:w="950" w:type="dxa"/>
                </w:tcPr>
                <w:p w14:paraId="3E77D2D7" w14:textId="77777777" w:rsidR="00B94825" w:rsidRDefault="00B94825" w:rsidP="00B94825">
                  <w:pPr>
                    <w:ind w:right="-46"/>
                    <w:jc w:val="both"/>
                    <w:rPr>
                      <w:rFonts w:ascii="Times New Roman" w:eastAsia="Times New Roman" w:hAnsi="Times New Roman"/>
                    </w:rPr>
                  </w:pPr>
                </w:p>
              </w:tc>
            </w:tr>
            <w:tr w:rsidR="00B94825" w14:paraId="4CC90014" w14:textId="5EBA7FB4" w:rsidTr="00941951">
              <w:tc>
                <w:tcPr>
                  <w:tcW w:w="8008" w:type="dxa"/>
                </w:tcPr>
                <w:p w14:paraId="726A48AF" w14:textId="677C9C56" w:rsidR="00B94825" w:rsidRPr="00687626" w:rsidRDefault="00B94825" w:rsidP="00687626">
                  <w:pPr>
                    <w:ind w:right="-46"/>
                    <w:jc w:val="both"/>
                    <w:rPr>
                      <w:rFonts w:ascii="Times New Roman" w:eastAsia="Times New Roman" w:hAnsi="Times New Roman"/>
                      <w:color w:val="FF0000"/>
                    </w:rPr>
                  </w:pPr>
                  <w:r w:rsidRPr="00687626">
                    <w:rPr>
                      <w:rFonts w:ascii="Times New Roman" w:eastAsia="Times New Roman" w:hAnsi="Times New Roman"/>
                    </w:rPr>
                    <w:t xml:space="preserve">Investigate the terms cleaning, disinfection, and sterilization to include cleaning standards, procedures, and frequencies while paying special attention to decontamination of equipment, including patient care equipment (LO6). </w:t>
                  </w:r>
                </w:p>
              </w:tc>
              <w:tc>
                <w:tcPr>
                  <w:tcW w:w="994" w:type="dxa"/>
                </w:tcPr>
                <w:p w14:paraId="72734FCA" w14:textId="321F5F6B" w:rsidR="00B94825" w:rsidRDefault="00B94825" w:rsidP="00687626">
                  <w:pPr>
                    <w:ind w:right="-46"/>
                    <w:jc w:val="both"/>
                    <w:rPr>
                      <w:rFonts w:ascii="Times New Roman" w:eastAsia="Times New Roman" w:hAnsi="Times New Roman"/>
                    </w:rPr>
                  </w:pPr>
                  <w:r>
                    <w:rPr>
                      <w:rFonts w:ascii="Times New Roman" w:eastAsia="Times New Roman" w:hAnsi="Times New Roman"/>
                    </w:rPr>
                    <w:t>10</w:t>
                  </w:r>
                </w:p>
              </w:tc>
              <w:tc>
                <w:tcPr>
                  <w:tcW w:w="950" w:type="dxa"/>
                </w:tcPr>
                <w:p w14:paraId="33C206A4" w14:textId="77777777" w:rsidR="00B94825" w:rsidRDefault="00B94825" w:rsidP="00B94825">
                  <w:pPr>
                    <w:ind w:right="-46"/>
                    <w:jc w:val="both"/>
                    <w:rPr>
                      <w:rFonts w:ascii="Times New Roman" w:eastAsia="Times New Roman" w:hAnsi="Times New Roman"/>
                    </w:rPr>
                  </w:pPr>
                </w:p>
              </w:tc>
            </w:tr>
            <w:tr w:rsidR="00941951" w14:paraId="7C0704B2" w14:textId="7F557A22" w:rsidTr="00941951">
              <w:trPr>
                <w:trHeight w:val="555"/>
              </w:trPr>
              <w:tc>
                <w:tcPr>
                  <w:tcW w:w="8008" w:type="dxa"/>
                  <w:vMerge w:val="restart"/>
                </w:tcPr>
                <w:p w14:paraId="5614D74E" w14:textId="20D20A8B" w:rsidR="00941951" w:rsidRPr="00B94825" w:rsidRDefault="00941951" w:rsidP="00687626">
                  <w:pPr>
                    <w:ind w:right="-46"/>
                    <w:jc w:val="both"/>
                    <w:rPr>
                      <w:rFonts w:ascii="Times New Roman" w:eastAsia="Times New Roman" w:hAnsi="Times New Roman"/>
                      <w:b/>
                      <w:color w:val="FF0000"/>
                    </w:rPr>
                  </w:pPr>
                  <w:r w:rsidRPr="00687626">
                    <w:rPr>
                      <w:rFonts w:ascii="Times New Roman" w:eastAsia="Times New Roman" w:hAnsi="Times New Roman"/>
                    </w:rPr>
                    <w:t xml:space="preserve">Apply appropriate management of blood and body fluid spillages to include policies for dealing with clean and soiled linen, the disposal of sharps, and the correct management following inoculation, injury or accidental exposure to bold and body fluids. (LO11). </w:t>
                  </w:r>
                </w:p>
              </w:tc>
              <w:tc>
                <w:tcPr>
                  <w:tcW w:w="994" w:type="dxa"/>
                </w:tcPr>
                <w:p w14:paraId="7894B595" w14:textId="789C52FA" w:rsidR="00941951" w:rsidRDefault="00941951" w:rsidP="00687626">
                  <w:pPr>
                    <w:ind w:right="-46"/>
                    <w:jc w:val="both"/>
                    <w:rPr>
                      <w:rFonts w:ascii="Times New Roman" w:eastAsia="Times New Roman" w:hAnsi="Times New Roman"/>
                    </w:rPr>
                  </w:pPr>
                  <w:r>
                    <w:rPr>
                      <w:rFonts w:ascii="Times New Roman" w:eastAsia="Times New Roman" w:hAnsi="Times New Roman"/>
                    </w:rPr>
                    <w:t>10</w:t>
                  </w:r>
                </w:p>
              </w:tc>
              <w:tc>
                <w:tcPr>
                  <w:tcW w:w="950" w:type="dxa"/>
                </w:tcPr>
                <w:p w14:paraId="0D3B65D6" w14:textId="77777777" w:rsidR="00941951" w:rsidRDefault="00941951" w:rsidP="00B94825">
                  <w:pPr>
                    <w:ind w:right="-46"/>
                    <w:jc w:val="both"/>
                    <w:rPr>
                      <w:rFonts w:ascii="Times New Roman" w:eastAsia="Times New Roman" w:hAnsi="Times New Roman"/>
                    </w:rPr>
                  </w:pPr>
                </w:p>
              </w:tc>
            </w:tr>
            <w:tr w:rsidR="00941951" w14:paraId="00FEA9E2" w14:textId="77777777" w:rsidTr="00941951">
              <w:trPr>
                <w:trHeight w:val="540"/>
              </w:trPr>
              <w:tc>
                <w:tcPr>
                  <w:tcW w:w="8008" w:type="dxa"/>
                  <w:vMerge/>
                </w:tcPr>
                <w:p w14:paraId="050CB902" w14:textId="77777777" w:rsidR="00941951" w:rsidRPr="00687626" w:rsidRDefault="00941951" w:rsidP="00687626">
                  <w:pPr>
                    <w:ind w:right="-46"/>
                    <w:jc w:val="both"/>
                    <w:rPr>
                      <w:rFonts w:ascii="Times New Roman" w:eastAsia="Times New Roman" w:hAnsi="Times New Roman"/>
                    </w:rPr>
                  </w:pPr>
                </w:p>
              </w:tc>
              <w:tc>
                <w:tcPr>
                  <w:tcW w:w="994" w:type="dxa"/>
                </w:tcPr>
                <w:p w14:paraId="54223C9F" w14:textId="77777777" w:rsidR="00941951" w:rsidRDefault="00941951" w:rsidP="00687626">
                  <w:pPr>
                    <w:ind w:right="-46"/>
                    <w:jc w:val="both"/>
                    <w:rPr>
                      <w:rFonts w:ascii="Times New Roman" w:eastAsia="Times New Roman" w:hAnsi="Times New Roman"/>
                    </w:rPr>
                  </w:pPr>
                </w:p>
              </w:tc>
              <w:tc>
                <w:tcPr>
                  <w:tcW w:w="950" w:type="dxa"/>
                </w:tcPr>
                <w:p w14:paraId="407C70C2" w14:textId="77777777" w:rsidR="00941951" w:rsidRDefault="00941951" w:rsidP="00B94825">
                  <w:pPr>
                    <w:ind w:right="-46"/>
                    <w:jc w:val="both"/>
                    <w:rPr>
                      <w:rFonts w:ascii="Times New Roman" w:eastAsia="Times New Roman" w:hAnsi="Times New Roman"/>
                    </w:rPr>
                  </w:pPr>
                </w:p>
              </w:tc>
            </w:tr>
          </w:tbl>
          <w:p w14:paraId="2D9D4009" w14:textId="54CC3CA5" w:rsidR="00687626" w:rsidRDefault="008218FE" w:rsidP="00687626">
            <w:pPr>
              <w:ind w:right="-46"/>
              <w:jc w:val="both"/>
              <w:rPr>
                <w:rFonts w:ascii="Times New Roman" w:eastAsia="Times New Roman" w:hAnsi="Times New Roman"/>
                <w:b/>
                <w:color w:val="FF6600"/>
                <w:sz w:val="28"/>
                <w:szCs w:val="28"/>
              </w:rPr>
            </w:pPr>
            <w:r w:rsidRPr="00533A9F">
              <w:rPr>
                <w:rFonts w:ascii="Times New Roman" w:eastAsia="Times New Roman" w:hAnsi="Times New Roman"/>
                <w:b/>
                <w:color w:val="FF6600"/>
                <w:sz w:val="28"/>
                <w:szCs w:val="28"/>
              </w:rPr>
              <w:t>Learn</w:t>
            </w:r>
            <w:r w:rsidR="00687626">
              <w:rPr>
                <w:rFonts w:ascii="Times New Roman" w:eastAsia="Times New Roman" w:hAnsi="Times New Roman"/>
                <w:b/>
                <w:color w:val="FF6600"/>
                <w:sz w:val="28"/>
                <w:szCs w:val="28"/>
              </w:rPr>
              <w:t>ers are required to complete a</w:t>
            </w:r>
            <w:r w:rsidRPr="00533A9F">
              <w:rPr>
                <w:rFonts w:ascii="Times New Roman" w:eastAsia="Times New Roman" w:hAnsi="Times New Roman"/>
                <w:b/>
                <w:color w:val="FF6600"/>
                <w:sz w:val="28"/>
                <w:szCs w:val="28"/>
              </w:rPr>
              <w:t xml:space="preserve"> skills demonstration record of events.   </w:t>
            </w:r>
          </w:p>
          <w:p w14:paraId="2F0D3FA1" w14:textId="04AE6FE4" w:rsidR="007665BB" w:rsidRPr="00687626" w:rsidRDefault="007828E3" w:rsidP="00687626">
            <w:pPr>
              <w:ind w:right="-46"/>
              <w:jc w:val="both"/>
              <w:rPr>
                <w:rFonts w:ascii="Times New Roman" w:eastAsia="Times New Roman" w:hAnsi="Times New Roman"/>
                <w:color w:val="FF6600"/>
                <w:sz w:val="28"/>
                <w:szCs w:val="28"/>
              </w:rPr>
            </w:pPr>
            <w:r>
              <w:rPr>
                <w:rFonts w:ascii="Times New Roman" w:hAnsi="Times New Roman"/>
                <w:lang w:val="ga-IE"/>
              </w:rPr>
              <w:t>Evidence of this assessment technique may take the form of written or graphic or any combination of these. Any evidence must be provided in a suitable manner.</w:t>
            </w:r>
          </w:p>
          <w:p w14:paraId="2A4EBD09" w14:textId="77777777" w:rsidR="007665BB" w:rsidRDefault="00142E2B" w:rsidP="000C3F4C">
            <w:pPr>
              <w:tabs>
                <w:tab w:val="left" w:pos="1418"/>
              </w:tabs>
              <w:jc w:val="both"/>
              <w:rPr>
                <w:rFonts w:ascii="Times New Roman" w:hAnsi="Times New Roman"/>
                <w:lang w:val="ga-IE"/>
              </w:rPr>
            </w:pPr>
            <w:r>
              <w:rPr>
                <w:rFonts w:ascii="Times New Roman" w:hAnsi="Times New Roman"/>
                <w:lang w:val="ga-IE"/>
              </w:rPr>
              <w:t>Pass</w:t>
            </w:r>
            <w:r>
              <w:rPr>
                <w:rFonts w:ascii="Times New Roman" w:hAnsi="Times New Roman"/>
                <w:lang w:val="en-GB"/>
              </w:rPr>
              <w:tab/>
            </w:r>
            <w:r w:rsidR="007665BB">
              <w:rPr>
                <w:rFonts w:ascii="Times New Roman" w:hAnsi="Times New Roman"/>
                <w:lang w:val="ga-IE"/>
              </w:rPr>
              <w:t>A student must achieve a minimum of 50% to achieve a Pass.</w:t>
            </w:r>
          </w:p>
          <w:p w14:paraId="29B6C8EE" w14:textId="77777777" w:rsidR="007665BB" w:rsidRDefault="00142E2B" w:rsidP="000C3F4C">
            <w:pPr>
              <w:tabs>
                <w:tab w:val="left" w:pos="1418"/>
              </w:tabs>
              <w:jc w:val="both"/>
              <w:rPr>
                <w:rFonts w:ascii="Times New Roman" w:hAnsi="Times New Roman"/>
                <w:lang w:val="ga-IE"/>
              </w:rPr>
            </w:pPr>
            <w:r>
              <w:rPr>
                <w:rFonts w:ascii="Times New Roman" w:hAnsi="Times New Roman"/>
                <w:lang w:val="ga-IE"/>
              </w:rPr>
              <w:t>Merit</w:t>
            </w:r>
            <w:r>
              <w:rPr>
                <w:rFonts w:ascii="Times New Roman" w:hAnsi="Times New Roman"/>
                <w:lang w:val="en-GB"/>
              </w:rPr>
              <w:tab/>
            </w:r>
            <w:r w:rsidR="007665BB">
              <w:rPr>
                <w:rFonts w:ascii="Times New Roman" w:hAnsi="Times New Roman"/>
                <w:lang w:val="ga-IE"/>
              </w:rPr>
              <w:t>A student must achieve a minimum of 65%  to receive a merit .</w:t>
            </w:r>
          </w:p>
          <w:p w14:paraId="0390A49B" w14:textId="1B4B82F1" w:rsidR="007665BB" w:rsidRDefault="007665BB" w:rsidP="000C3F4C">
            <w:pPr>
              <w:tabs>
                <w:tab w:val="left" w:pos="1418"/>
              </w:tabs>
              <w:jc w:val="both"/>
              <w:rPr>
                <w:rFonts w:ascii="Times New Roman" w:hAnsi="Times New Roman"/>
                <w:lang w:val="ga-IE"/>
              </w:rPr>
            </w:pPr>
            <w:r>
              <w:rPr>
                <w:rFonts w:ascii="Times New Roman" w:hAnsi="Times New Roman"/>
                <w:lang w:val="ga-IE"/>
              </w:rPr>
              <w:t>Dis</w:t>
            </w:r>
            <w:r w:rsidR="00142E2B">
              <w:rPr>
                <w:rFonts w:ascii="Times New Roman" w:hAnsi="Times New Roman"/>
                <w:lang w:val="ga-IE"/>
              </w:rPr>
              <w:t>tinction</w:t>
            </w:r>
            <w:r w:rsidR="00142E2B">
              <w:rPr>
                <w:rFonts w:ascii="Times New Roman" w:hAnsi="Times New Roman"/>
                <w:lang w:val="en-GB"/>
              </w:rPr>
              <w:tab/>
            </w:r>
            <w:r>
              <w:rPr>
                <w:rFonts w:ascii="Times New Roman" w:hAnsi="Times New Roman"/>
                <w:lang w:val="ga-IE"/>
              </w:rPr>
              <w:t xml:space="preserve">A student must achieve a minimum of 80%  to achieve a distinction. </w:t>
            </w:r>
          </w:p>
        </w:tc>
      </w:tr>
      <w:tr w:rsidR="00704BDC" w14:paraId="7EDE85AA" w14:textId="77777777" w:rsidTr="00B94825">
        <w:trPr>
          <w:trHeight w:val="2416"/>
        </w:trPr>
        <w:tc>
          <w:tcPr>
            <w:tcW w:w="9924" w:type="dxa"/>
            <w:gridSpan w:val="2"/>
          </w:tcPr>
          <w:p w14:paraId="7FC58CAF" w14:textId="335EA4CD" w:rsidR="00704BDC" w:rsidRPr="00651C5F" w:rsidRDefault="00704BDC" w:rsidP="000C3F4C">
            <w:pPr>
              <w:jc w:val="both"/>
              <w:rPr>
                <w:rFonts w:ascii="Times New Roman" w:hAnsi="Times New Roman"/>
                <w:u w:val="single"/>
                <w:lang w:val="ga-IE"/>
              </w:rPr>
            </w:pPr>
            <w:r w:rsidRPr="00651C5F">
              <w:rPr>
                <w:rFonts w:ascii="Times New Roman" w:hAnsi="Times New Roman"/>
                <w:b/>
                <w:u w:val="single"/>
                <w:lang w:val="ga-IE"/>
              </w:rPr>
              <w:lastRenderedPageBreak/>
              <w:t>Issue Date:</w:t>
            </w:r>
            <w:r w:rsidR="00E86D8D">
              <w:rPr>
                <w:rFonts w:ascii="Times New Roman" w:hAnsi="Times New Roman"/>
                <w:b/>
                <w:u w:val="single"/>
                <w:lang w:val="ga-IE"/>
              </w:rPr>
              <w:t xml:space="preserve"> 1</w:t>
            </w:r>
            <w:r w:rsidR="000C3E30">
              <w:rPr>
                <w:rFonts w:ascii="Times New Roman" w:hAnsi="Times New Roman"/>
                <w:b/>
                <w:u w:val="single"/>
                <w:lang w:val="ga-IE"/>
              </w:rPr>
              <w:t>2</w:t>
            </w:r>
            <w:r w:rsidR="00E86D8D">
              <w:rPr>
                <w:rFonts w:ascii="Times New Roman" w:hAnsi="Times New Roman"/>
                <w:b/>
                <w:u w:val="single"/>
                <w:lang w:val="ga-IE"/>
              </w:rPr>
              <w:t>/0</w:t>
            </w:r>
            <w:r w:rsidR="00153C22">
              <w:rPr>
                <w:rFonts w:ascii="Times New Roman" w:hAnsi="Times New Roman"/>
                <w:b/>
                <w:u w:val="single"/>
                <w:lang w:val="ga-IE"/>
              </w:rPr>
              <w:t>3</w:t>
            </w:r>
            <w:r w:rsidR="00E86D8D">
              <w:rPr>
                <w:rFonts w:ascii="Times New Roman" w:hAnsi="Times New Roman"/>
                <w:b/>
                <w:u w:val="single"/>
                <w:lang w:val="ga-IE"/>
              </w:rPr>
              <w:t>/2</w:t>
            </w:r>
            <w:r w:rsidR="009353E1">
              <w:rPr>
                <w:rFonts w:ascii="Times New Roman" w:hAnsi="Times New Roman"/>
                <w:b/>
                <w:u w:val="single"/>
                <w:lang w:val="ga-IE"/>
              </w:rPr>
              <w:t>4</w:t>
            </w:r>
            <w:r w:rsidR="00E86D8D">
              <w:rPr>
                <w:rFonts w:ascii="Times New Roman" w:hAnsi="Times New Roman"/>
                <w:b/>
                <w:u w:val="single"/>
                <w:lang w:val="ga-IE"/>
              </w:rPr>
              <w:t xml:space="preserve">   Draft date: </w:t>
            </w:r>
            <w:r w:rsidR="009353E1">
              <w:rPr>
                <w:rFonts w:ascii="Times New Roman" w:hAnsi="Times New Roman"/>
                <w:b/>
                <w:u w:val="single"/>
                <w:lang w:val="ga-IE"/>
              </w:rPr>
              <w:t>26/0</w:t>
            </w:r>
            <w:r w:rsidR="00153C22">
              <w:rPr>
                <w:rFonts w:ascii="Times New Roman" w:hAnsi="Times New Roman"/>
                <w:b/>
                <w:u w:val="single"/>
                <w:lang w:val="ga-IE"/>
              </w:rPr>
              <w:t>3</w:t>
            </w:r>
            <w:r w:rsidR="00E86D8D">
              <w:rPr>
                <w:rFonts w:ascii="Times New Roman" w:hAnsi="Times New Roman"/>
                <w:b/>
                <w:u w:val="single"/>
                <w:lang w:val="ga-IE"/>
              </w:rPr>
              <w:t>/24</w:t>
            </w:r>
            <w:r w:rsidRPr="00651C5F">
              <w:rPr>
                <w:rFonts w:ascii="Times New Roman" w:hAnsi="Times New Roman"/>
                <w:u w:val="single"/>
                <w:lang w:val="en-GB"/>
              </w:rPr>
              <w:t xml:space="preserve">   </w:t>
            </w:r>
            <w:r w:rsidRPr="00651C5F">
              <w:rPr>
                <w:rFonts w:ascii="Times New Roman" w:hAnsi="Times New Roman"/>
                <w:b/>
                <w:u w:val="single"/>
                <w:lang w:val="ga-IE"/>
              </w:rPr>
              <w:t>Submission Deadline:</w:t>
            </w:r>
            <w:r w:rsidR="00C015BF">
              <w:rPr>
                <w:rFonts w:ascii="Times New Roman" w:hAnsi="Times New Roman"/>
                <w:b/>
                <w:u w:val="single"/>
                <w:lang w:val="ga-IE"/>
              </w:rPr>
              <w:t xml:space="preserve"> </w:t>
            </w:r>
            <w:r w:rsidR="00DB3F22">
              <w:rPr>
                <w:rFonts w:ascii="Times New Roman" w:hAnsi="Times New Roman"/>
                <w:b/>
                <w:u w:val="single"/>
                <w:lang w:val="ga-IE"/>
              </w:rPr>
              <w:t>1</w:t>
            </w:r>
            <w:r w:rsidR="00153C22">
              <w:rPr>
                <w:rFonts w:ascii="Times New Roman" w:hAnsi="Times New Roman"/>
                <w:b/>
                <w:u w:val="single"/>
                <w:lang w:val="ga-IE"/>
              </w:rPr>
              <w:t>1</w:t>
            </w:r>
            <w:r w:rsidR="00DB3F22">
              <w:rPr>
                <w:rFonts w:ascii="Times New Roman" w:hAnsi="Times New Roman"/>
                <w:b/>
                <w:u w:val="single"/>
                <w:lang w:val="ga-IE"/>
              </w:rPr>
              <w:t>/04/24</w:t>
            </w:r>
          </w:p>
          <w:p w14:paraId="6ED27116" w14:textId="77777777" w:rsidR="00B94825" w:rsidRPr="00142E2B" w:rsidRDefault="00B94825" w:rsidP="000C3F4C">
            <w:pPr>
              <w:jc w:val="both"/>
              <w:rPr>
                <w:rFonts w:ascii="Times New Roman" w:hAnsi="Times New Roman"/>
                <w:lang w:val="en-GB"/>
              </w:rPr>
            </w:pPr>
          </w:p>
          <w:p w14:paraId="58B31C5E" w14:textId="77777777" w:rsidR="00704BDC" w:rsidRDefault="00704BDC" w:rsidP="000C3F4C">
            <w:pPr>
              <w:jc w:val="both"/>
              <w:rPr>
                <w:rFonts w:ascii="Times New Roman" w:hAnsi="Times New Roman"/>
                <w:lang w:val="ga-IE"/>
              </w:rPr>
            </w:pPr>
            <w:r>
              <w:rPr>
                <w:rFonts w:ascii="Times New Roman" w:hAnsi="Times New Roman"/>
                <w:lang w:val="ga-IE"/>
              </w:rPr>
              <w:t xml:space="preserve">I confirm that I understand the assignment details outlined above and undertake to submit the assignment on or before the deadline given and to keep a copy of any written </w:t>
            </w:r>
            <w:r>
              <w:rPr>
                <w:rFonts w:ascii="Times New Roman" w:hAnsi="Times New Roman"/>
                <w:lang w:val="en-GB"/>
              </w:rPr>
              <w:t>assignment</w:t>
            </w:r>
            <w:r>
              <w:rPr>
                <w:rFonts w:ascii="Times New Roman" w:hAnsi="Times New Roman"/>
                <w:lang w:val="ga-IE"/>
              </w:rPr>
              <w:t xml:space="preserve"> submitted.</w:t>
            </w:r>
          </w:p>
          <w:p w14:paraId="6A5439A8" w14:textId="77777777" w:rsidR="00704BDC" w:rsidRDefault="00704BDC" w:rsidP="000C3F4C">
            <w:pPr>
              <w:jc w:val="both"/>
              <w:rPr>
                <w:rFonts w:ascii="Times New Roman" w:hAnsi="Times New Roman"/>
                <w:lang w:val="ga-IE"/>
              </w:rPr>
            </w:pPr>
          </w:p>
          <w:p w14:paraId="52371C38" w14:textId="2C3028C0" w:rsidR="00704BDC" w:rsidRPr="00B94825" w:rsidRDefault="00704BDC" w:rsidP="000C3F4C">
            <w:pPr>
              <w:jc w:val="both"/>
              <w:rPr>
                <w:rFonts w:ascii="Times New Roman" w:hAnsi="Times New Roman"/>
                <w:b/>
                <w:u w:val="single"/>
                <w:lang w:val="en-GB"/>
              </w:rPr>
            </w:pPr>
            <w:r w:rsidRPr="00651C5F">
              <w:rPr>
                <w:rFonts w:ascii="Times New Roman" w:hAnsi="Times New Roman"/>
                <w:b/>
                <w:u w:val="single"/>
                <w:lang w:val="ga-IE"/>
              </w:rPr>
              <w:t xml:space="preserve">Student signature:   </w:t>
            </w:r>
            <w:r w:rsidRPr="00651C5F">
              <w:rPr>
                <w:rFonts w:ascii="Times New Roman" w:hAnsi="Times New Roman"/>
                <w:b/>
                <w:u w:val="single"/>
                <w:lang w:val="en-GB"/>
              </w:rPr>
              <w:t xml:space="preserve">  </w:t>
            </w:r>
            <w:r w:rsidR="003E0378">
              <w:rPr>
                <w:rFonts w:ascii="Times New Roman" w:hAnsi="Times New Roman"/>
                <w:b/>
                <w:u w:val="single"/>
                <w:lang w:val="en-GB"/>
              </w:rPr>
              <w:t>Happines Malinga</w:t>
            </w:r>
            <w:r w:rsidRPr="00651C5F">
              <w:rPr>
                <w:rFonts w:ascii="Times New Roman" w:hAnsi="Times New Roman"/>
                <w:b/>
                <w:u w:val="single"/>
                <w:lang w:val="en-GB"/>
              </w:rPr>
              <w:t xml:space="preserve">                 </w:t>
            </w:r>
            <w:r w:rsidRPr="00651C5F">
              <w:rPr>
                <w:rFonts w:ascii="Times New Roman" w:hAnsi="Times New Roman"/>
                <w:b/>
                <w:u w:val="single"/>
                <w:lang w:val="ga-IE"/>
              </w:rPr>
              <w:t>Date</w:t>
            </w:r>
            <w:r w:rsidRPr="00651C5F">
              <w:rPr>
                <w:rFonts w:ascii="Times New Roman" w:hAnsi="Times New Roman"/>
                <w:b/>
                <w:u w:val="single"/>
                <w:lang w:val="en-GB"/>
              </w:rPr>
              <w:t>:</w:t>
            </w:r>
            <w:r w:rsidR="00A45A4C">
              <w:rPr>
                <w:rFonts w:ascii="Times New Roman" w:hAnsi="Times New Roman"/>
                <w:b/>
                <w:u w:val="single"/>
                <w:lang w:val="en-GB"/>
              </w:rPr>
              <w:t xml:space="preserve"> </w:t>
            </w:r>
            <w:r w:rsidR="00DB3F22">
              <w:rPr>
                <w:rFonts w:ascii="Times New Roman" w:hAnsi="Times New Roman"/>
                <w:b/>
                <w:u w:val="single"/>
                <w:lang w:val="en-GB"/>
              </w:rPr>
              <w:t>1</w:t>
            </w:r>
            <w:r w:rsidR="000C3E30">
              <w:rPr>
                <w:rFonts w:ascii="Times New Roman" w:hAnsi="Times New Roman"/>
                <w:b/>
                <w:u w:val="single"/>
                <w:lang w:val="en-GB"/>
              </w:rPr>
              <w:t>2</w:t>
            </w:r>
            <w:r w:rsidR="00153C22">
              <w:rPr>
                <w:rFonts w:ascii="Times New Roman" w:hAnsi="Times New Roman"/>
                <w:b/>
                <w:u w:val="single"/>
                <w:lang w:val="en-GB"/>
              </w:rPr>
              <w:t>/03</w:t>
            </w:r>
            <w:r w:rsidR="00DB3F22">
              <w:rPr>
                <w:rFonts w:ascii="Times New Roman" w:hAnsi="Times New Roman"/>
                <w:b/>
                <w:u w:val="single"/>
                <w:lang w:val="en-GB"/>
              </w:rPr>
              <w:t>/2</w:t>
            </w:r>
            <w:r w:rsidR="00153C22">
              <w:rPr>
                <w:rFonts w:ascii="Times New Roman" w:hAnsi="Times New Roman"/>
                <w:b/>
                <w:u w:val="single"/>
                <w:lang w:val="en-GB"/>
              </w:rPr>
              <w:t>4</w:t>
            </w:r>
          </w:p>
          <w:p w14:paraId="27427FD7" w14:textId="77777777" w:rsidR="00704BDC" w:rsidRDefault="00704BDC" w:rsidP="000C3F4C">
            <w:pPr>
              <w:jc w:val="both"/>
              <w:rPr>
                <w:rFonts w:ascii="Times New Roman" w:hAnsi="Times New Roman"/>
                <w:lang w:val="en-GB"/>
              </w:rPr>
            </w:pPr>
          </w:p>
          <w:p w14:paraId="3D2F195F" w14:textId="7AD6378A" w:rsidR="00704BDC" w:rsidRDefault="00704BDC" w:rsidP="000C3F4C">
            <w:pPr>
              <w:jc w:val="both"/>
              <w:rPr>
                <w:rFonts w:ascii="Times New Roman" w:hAnsi="Times New Roman"/>
                <w:lang w:val="en-GB"/>
              </w:rPr>
            </w:pPr>
          </w:p>
          <w:p w14:paraId="071D9B41" w14:textId="15D9B24E" w:rsidR="00697C2D" w:rsidRDefault="00697C2D" w:rsidP="000C3F4C">
            <w:pPr>
              <w:jc w:val="both"/>
              <w:rPr>
                <w:rFonts w:ascii="Times New Roman" w:hAnsi="Times New Roman"/>
                <w:lang w:val="en-GB"/>
              </w:rPr>
            </w:pPr>
          </w:p>
          <w:p w14:paraId="5B9A1BD2" w14:textId="77777777" w:rsidR="00697C2D" w:rsidRDefault="00697C2D" w:rsidP="000C3F4C">
            <w:pPr>
              <w:jc w:val="both"/>
              <w:rPr>
                <w:rFonts w:ascii="Times New Roman" w:hAnsi="Times New Roman"/>
                <w:lang w:val="en-GB"/>
              </w:rPr>
            </w:pPr>
          </w:p>
          <w:p w14:paraId="52ED292D" w14:textId="77777777" w:rsidR="00704BDC" w:rsidRDefault="00704BDC" w:rsidP="000C3F4C">
            <w:pPr>
              <w:jc w:val="both"/>
              <w:rPr>
                <w:rFonts w:ascii="Times New Roman" w:hAnsi="Times New Roman"/>
                <w:b/>
                <w:color w:val="FF0000"/>
                <w:lang w:val="en-GB"/>
              </w:rPr>
            </w:pPr>
            <w:r>
              <w:rPr>
                <w:rFonts w:ascii="Times New Roman" w:hAnsi="Times New Roman"/>
                <w:b/>
                <w:color w:val="FF0000"/>
                <w:lang w:val="en-GB"/>
              </w:rPr>
              <w:t>ASSIGNMENT SUBMISSION</w:t>
            </w:r>
          </w:p>
          <w:p w14:paraId="6F51911D" w14:textId="77777777" w:rsidR="00704BDC" w:rsidRDefault="00704BDC" w:rsidP="000C3F4C">
            <w:pPr>
              <w:jc w:val="both"/>
              <w:rPr>
                <w:rFonts w:ascii="Times New Roman" w:hAnsi="Times New Roman"/>
                <w:b/>
                <w:color w:val="FF0000"/>
                <w:lang w:val="en-GB"/>
              </w:rPr>
            </w:pPr>
          </w:p>
          <w:p w14:paraId="273909B6" w14:textId="77777777" w:rsidR="00704BDC" w:rsidRPr="00C4206E" w:rsidRDefault="00704BDC" w:rsidP="000C3F4C">
            <w:pPr>
              <w:jc w:val="both"/>
              <w:rPr>
                <w:rFonts w:ascii="Times New Roman" w:hAnsi="Times New Roman"/>
                <w:b/>
                <w:color w:val="FF0000"/>
                <w:lang w:val="en-GB"/>
              </w:rPr>
            </w:pPr>
          </w:p>
          <w:p w14:paraId="52364E7A" w14:textId="77777777" w:rsidR="00704BDC" w:rsidRPr="00651C5F" w:rsidRDefault="00704BDC" w:rsidP="000C3F4C">
            <w:pPr>
              <w:jc w:val="both"/>
              <w:rPr>
                <w:rFonts w:ascii="Times New Roman" w:hAnsi="Times New Roman"/>
                <w:b/>
                <w:bCs/>
                <w:lang w:val="en-GB"/>
              </w:rPr>
            </w:pPr>
            <w:r w:rsidRPr="00651C5F">
              <w:rPr>
                <w:rFonts w:ascii="Times New Roman" w:hAnsi="Times New Roman"/>
                <w:b/>
                <w:bCs/>
                <w:lang w:val="ga-IE"/>
              </w:rPr>
              <w:t>NB Assessments must not be submitted using poly-pockets</w:t>
            </w:r>
            <w:r w:rsidRPr="00651C5F">
              <w:rPr>
                <w:rFonts w:ascii="Times New Roman" w:hAnsi="Times New Roman"/>
                <w:b/>
                <w:bCs/>
                <w:lang w:val="en-GB"/>
              </w:rPr>
              <w:t>.</w:t>
            </w:r>
          </w:p>
          <w:p w14:paraId="086D837A" w14:textId="77777777" w:rsidR="00704BDC" w:rsidRPr="00651C5F" w:rsidRDefault="00704BDC" w:rsidP="000C3F4C">
            <w:pPr>
              <w:jc w:val="both"/>
              <w:rPr>
                <w:rFonts w:ascii="Times New Roman" w:hAnsi="Times New Roman"/>
                <w:b/>
                <w:bCs/>
                <w:lang w:val="ga-IE"/>
              </w:rPr>
            </w:pPr>
            <w:r w:rsidRPr="00651C5F">
              <w:rPr>
                <w:rFonts w:ascii="Times New Roman" w:hAnsi="Times New Roman"/>
                <w:b/>
                <w:bCs/>
                <w:lang w:val="ga-IE"/>
              </w:rPr>
              <w:t>I confirm that the work I hereby submit is my own  unaided work.</w:t>
            </w:r>
          </w:p>
          <w:p w14:paraId="6C599B09" w14:textId="77777777" w:rsidR="00704BDC" w:rsidRDefault="00704BDC" w:rsidP="000C3F4C">
            <w:pPr>
              <w:jc w:val="both"/>
              <w:rPr>
                <w:rFonts w:ascii="Times New Roman" w:hAnsi="Times New Roman"/>
                <w:lang w:val="en-GB"/>
              </w:rPr>
            </w:pPr>
          </w:p>
          <w:p w14:paraId="449D9F8E" w14:textId="77777777" w:rsidR="00704BDC" w:rsidRPr="00142E2B" w:rsidRDefault="00704BDC" w:rsidP="000C3F4C">
            <w:pPr>
              <w:jc w:val="both"/>
              <w:rPr>
                <w:rFonts w:ascii="Times New Roman" w:hAnsi="Times New Roman"/>
                <w:lang w:val="en-GB"/>
              </w:rPr>
            </w:pPr>
          </w:p>
          <w:p w14:paraId="6DFEEB04" w14:textId="6FC94560" w:rsidR="00704BDC" w:rsidRPr="00651C5F" w:rsidRDefault="00704BDC" w:rsidP="000C3F4C">
            <w:pPr>
              <w:jc w:val="both"/>
              <w:rPr>
                <w:rFonts w:ascii="Times New Roman" w:hAnsi="Times New Roman"/>
                <w:b/>
                <w:u w:val="single"/>
                <w:lang w:val="ga-IE"/>
              </w:rPr>
            </w:pPr>
            <w:r w:rsidRPr="00704BDC">
              <w:rPr>
                <w:rFonts w:ascii="Times New Roman" w:hAnsi="Times New Roman"/>
                <w:b/>
                <w:u w:val="single"/>
                <w:lang w:val="ga-IE"/>
              </w:rPr>
              <w:t xml:space="preserve">Student </w:t>
            </w:r>
            <w:r w:rsidRPr="00651C5F">
              <w:rPr>
                <w:rFonts w:ascii="Times New Roman" w:hAnsi="Times New Roman"/>
                <w:b/>
                <w:u w:val="single"/>
                <w:lang w:val="ga-IE"/>
              </w:rPr>
              <w:t xml:space="preserve">signature:   </w:t>
            </w:r>
            <w:r w:rsidRPr="00651C5F">
              <w:rPr>
                <w:rFonts w:ascii="Times New Roman" w:hAnsi="Times New Roman"/>
                <w:b/>
                <w:u w:val="single"/>
                <w:lang w:val="en-GB"/>
              </w:rPr>
              <w:t xml:space="preserve">              </w:t>
            </w:r>
          </w:p>
          <w:p w14:paraId="678AEFE3" w14:textId="2A6B145B" w:rsidR="00704BDC" w:rsidRPr="00704BDC" w:rsidRDefault="003E0378" w:rsidP="000C3F4C">
            <w:pPr>
              <w:jc w:val="both"/>
              <w:rPr>
                <w:rFonts w:ascii="Times New Roman" w:hAnsi="Times New Roman"/>
                <w:b/>
                <w:lang w:val="en-GB"/>
              </w:rPr>
            </w:pPr>
            <w:r>
              <w:rPr>
                <w:rFonts w:ascii="Times New Roman" w:hAnsi="Times New Roman"/>
                <w:b/>
                <w:lang w:val="en-GB"/>
              </w:rPr>
              <w:t>Happines Malinga</w:t>
            </w:r>
          </w:p>
          <w:p w14:paraId="5821C5FC" w14:textId="77777777" w:rsidR="00704BDC" w:rsidRPr="00704BDC" w:rsidRDefault="00704BDC" w:rsidP="000C3F4C">
            <w:pPr>
              <w:jc w:val="both"/>
              <w:rPr>
                <w:rFonts w:ascii="Times New Roman" w:hAnsi="Times New Roman"/>
                <w:b/>
                <w:lang w:val="en-GB"/>
              </w:rPr>
            </w:pPr>
          </w:p>
          <w:p w14:paraId="22B52B51" w14:textId="236596E6" w:rsidR="00704BDC" w:rsidRPr="00651C5F" w:rsidRDefault="00704BDC" w:rsidP="00830A5F">
            <w:pPr>
              <w:pBdr>
                <w:bottom w:val="single" w:sz="4" w:space="1" w:color="auto"/>
              </w:pBdr>
              <w:jc w:val="both"/>
              <w:rPr>
                <w:rFonts w:ascii="Times New Roman" w:hAnsi="Times New Roman"/>
                <w:b/>
                <w:lang w:val="en-GB"/>
              </w:rPr>
            </w:pPr>
            <w:r w:rsidRPr="00651C5F">
              <w:rPr>
                <w:rFonts w:ascii="Times New Roman" w:hAnsi="Times New Roman"/>
                <w:b/>
                <w:lang w:val="en-GB"/>
              </w:rPr>
              <w:t>Tutor Signature</w:t>
            </w:r>
            <w:r w:rsidR="00AB6077" w:rsidRPr="00651C5F">
              <w:rPr>
                <w:rFonts w:ascii="Times New Roman" w:hAnsi="Times New Roman"/>
                <w:b/>
                <w:lang w:val="en-GB"/>
              </w:rPr>
              <w:t xml:space="preserve">    </w:t>
            </w:r>
            <w:r w:rsidRPr="00651C5F">
              <w:rPr>
                <w:rFonts w:ascii="Times New Roman" w:hAnsi="Times New Roman"/>
                <w:b/>
                <w:lang w:val="en-GB"/>
              </w:rPr>
              <w:t xml:space="preserve">                 </w:t>
            </w:r>
          </w:p>
          <w:p w14:paraId="1D37C072" w14:textId="0752CE63" w:rsidR="00704BDC" w:rsidRDefault="00AB6077" w:rsidP="00830A5F">
            <w:pPr>
              <w:pBdr>
                <w:bottom w:val="single" w:sz="4" w:space="1" w:color="auto"/>
              </w:pBdr>
              <w:jc w:val="both"/>
              <w:rPr>
                <w:rFonts w:ascii="Times New Roman" w:hAnsi="Times New Roman"/>
                <w:lang w:val="ga-IE"/>
              </w:rPr>
            </w:pPr>
            <w:r w:rsidRPr="00651C5F">
              <w:rPr>
                <w:rFonts w:ascii="Times New Roman" w:hAnsi="Times New Roman"/>
                <w:lang w:val="ga-IE"/>
              </w:rPr>
              <w:t>Suzanne Fitzpatrick</w:t>
            </w:r>
          </w:p>
        </w:tc>
      </w:tr>
      <w:tr w:rsidR="00851F1B" w14:paraId="31FE6575" w14:textId="77777777" w:rsidTr="00B94825">
        <w:tc>
          <w:tcPr>
            <w:tcW w:w="9924" w:type="dxa"/>
            <w:gridSpan w:val="2"/>
          </w:tcPr>
          <w:p w14:paraId="0DE8AB40" w14:textId="77777777" w:rsidR="00851F1B" w:rsidRDefault="00851F1B" w:rsidP="000C3F4C">
            <w:pPr>
              <w:spacing w:before="240"/>
              <w:jc w:val="both"/>
              <w:rPr>
                <w:rFonts w:ascii="Times New Roman" w:hAnsi="Times New Roman"/>
                <w:lang w:val="ga-IE"/>
              </w:rPr>
            </w:pPr>
          </w:p>
        </w:tc>
      </w:tr>
      <w:tr w:rsidR="00851F1B" w14:paraId="330EC0AD" w14:textId="77777777" w:rsidTr="00B617D3">
        <w:tc>
          <w:tcPr>
            <w:tcW w:w="9924" w:type="dxa"/>
            <w:gridSpan w:val="2"/>
          </w:tcPr>
          <w:p w14:paraId="09E9C5D6" w14:textId="77777777" w:rsidR="00851F1B" w:rsidRDefault="00851F1B" w:rsidP="000C3F4C">
            <w:pPr>
              <w:spacing w:before="240"/>
              <w:jc w:val="both"/>
              <w:rPr>
                <w:rFonts w:ascii="Times New Roman" w:hAnsi="Times New Roman"/>
                <w:lang w:val="ga-IE"/>
              </w:rPr>
            </w:pPr>
          </w:p>
          <w:p w14:paraId="685766C6" w14:textId="77777777" w:rsidR="007C5485" w:rsidRDefault="007C5485" w:rsidP="000C3F4C">
            <w:pPr>
              <w:spacing w:before="240"/>
              <w:jc w:val="both"/>
              <w:rPr>
                <w:rFonts w:ascii="Times New Roman" w:hAnsi="Times New Roman"/>
                <w:lang w:val="ga-IE"/>
              </w:rPr>
            </w:pPr>
          </w:p>
          <w:p w14:paraId="7C0EB76E" w14:textId="77777777" w:rsidR="007C5485" w:rsidRDefault="007C5485" w:rsidP="000C3F4C">
            <w:pPr>
              <w:spacing w:before="240"/>
              <w:jc w:val="both"/>
              <w:rPr>
                <w:rFonts w:ascii="Times New Roman" w:hAnsi="Times New Roman"/>
                <w:lang w:val="ga-IE"/>
              </w:rPr>
            </w:pPr>
          </w:p>
          <w:p w14:paraId="5BA000AE" w14:textId="77777777" w:rsidR="007C5485" w:rsidRDefault="007C5485" w:rsidP="000C3F4C">
            <w:pPr>
              <w:spacing w:before="240"/>
              <w:jc w:val="both"/>
              <w:rPr>
                <w:rFonts w:ascii="Times New Roman" w:hAnsi="Times New Roman"/>
                <w:lang w:val="ga-IE"/>
              </w:rPr>
            </w:pPr>
          </w:p>
          <w:p w14:paraId="2446E7A8" w14:textId="77777777" w:rsidR="007C5485" w:rsidRDefault="007C5485" w:rsidP="000C3F4C">
            <w:pPr>
              <w:spacing w:before="240"/>
              <w:jc w:val="both"/>
              <w:rPr>
                <w:rFonts w:ascii="Times New Roman" w:hAnsi="Times New Roman"/>
                <w:lang w:val="ga-IE"/>
              </w:rPr>
            </w:pPr>
          </w:p>
          <w:p w14:paraId="4F31E6B5" w14:textId="77777777" w:rsidR="007C5485" w:rsidRDefault="007C5485" w:rsidP="000C3F4C">
            <w:pPr>
              <w:spacing w:before="240"/>
              <w:jc w:val="both"/>
              <w:rPr>
                <w:rFonts w:ascii="Times New Roman" w:hAnsi="Times New Roman"/>
                <w:lang w:val="ga-IE"/>
              </w:rPr>
            </w:pPr>
          </w:p>
          <w:p w14:paraId="486C7CF4" w14:textId="77777777" w:rsidR="007C5485" w:rsidRDefault="007C5485" w:rsidP="000C3F4C">
            <w:pPr>
              <w:spacing w:before="240"/>
              <w:jc w:val="both"/>
              <w:rPr>
                <w:rFonts w:ascii="Times New Roman" w:hAnsi="Times New Roman"/>
                <w:lang w:val="ga-IE"/>
              </w:rPr>
            </w:pPr>
          </w:p>
          <w:p w14:paraId="05027642" w14:textId="77777777" w:rsidR="007C5485" w:rsidRDefault="007C5485" w:rsidP="000C3F4C">
            <w:pPr>
              <w:spacing w:before="240"/>
              <w:jc w:val="both"/>
              <w:rPr>
                <w:rFonts w:ascii="Times New Roman" w:hAnsi="Times New Roman"/>
                <w:lang w:val="ga-IE"/>
              </w:rPr>
            </w:pPr>
          </w:p>
          <w:p w14:paraId="4A7F7EBE" w14:textId="77777777" w:rsidR="007C5485" w:rsidRDefault="007C5485" w:rsidP="000C3F4C">
            <w:pPr>
              <w:spacing w:before="240"/>
              <w:jc w:val="both"/>
              <w:rPr>
                <w:rFonts w:ascii="Times New Roman" w:hAnsi="Times New Roman"/>
                <w:lang w:val="ga-IE"/>
              </w:rPr>
            </w:pPr>
          </w:p>
          <w:p w14:paraId="182E24C7" w14:textId="77777777" w:rsidR="007C5485" w:rsidRDefault="007C5485" w:rsidP="000C3F4C">
            <w:pPr>
              <w:spacing w:before="240"/>
              <w:jc w:val="both"/>
              <w:rPr>
                <w:rFonts w:ascii="Times New Roman" w:hAnsi="Times New Roman"/>
                <w:lang w:val="ga-IE"/>
              </w:rPr>
            </w:pPr>
          </w:p>
          <w:p w14:paraId="3D45B365" w14:textId="77777777" w:rsidR="007C5485" w:rsidRDefault="007C5485" w:rsidP="000C3F4C">
            <w:pPr>
              <w:spacing w:before="240"/>
              <w:jc w:val="both"/>
              <w:rPr>
                <w:rFonts w:ascii="Times New Roman" w:hAnsi="Times New Roman"/>
                <w:lang w:val="ga-IE"/>
              </w:rPr>
            </w:pPr>
          </w:p>
          <w:p w14:paraId="36000002" w14:textId="77777777" w:rsidR="007C5485" w:rsidRDefault="007C5485" w:rsidP="000C3F4C">
            <w:pPr>
              <w:spacing w:before="240"/>
              <w:jc w:val="both"/>
              <w:rPr>
                <w:rFonts w:ascii="Times New Roman" w:hAnsi="Times New Roman"/>
                <w:lang w:val="ga-IE"/>
              </w:rPr>
            </w:pPr>
          </w:p>
          <w:p w14:paraId="390D3028" w14:textId="77777777" w:rsidR="007C5485" w:rsidRDefault="007C5485" w:rsidP="000C3F4C">
            <w:pPr>
              <w:spacing w:before="240"/>
              <w:jc w:val="both"/>
              <w:rPr>
                <w:rFonts w:ascii="Times New Roman" w:hAnsi="Times New Roman"/>
                <w:lang w:val="ga-IE"/>
              </w:rPr>
            </w:pPr>
          </w:p>
          <w:p w14:paraId="49FD49CB" w14:textId="77777777" w:rsidR="007C5485" w:rsidRDefault="007C5485" w:rsidP="000C3F4C">
            <w:pPr>
              <w:spacing w:before="240"/>
              <w:jc w:val="both"/>
              <w:rPr>
                <w:rFonts w:ascii="Times New Roman" w:hAnsi="Times New Roman"/>
                <w:lang w:val="ga-IE"/>
              </w:rPr>
            </w:pPr>
          </w:p>
          <w:p w14:paraId="1504D3BB" w14:textId="77777777" w:rsidR="007C5485" w:rsidRDefault="007C5485" w:rsidP="000C3F4C">
            <w:pPr>
              <w:spacing w:before="240"/>
              <w:jc w:val="both"/>
              <w:rPr>
                <w:rFonts w:ascii="Times New Roman" w:hAnsi="Times New Roman"/>
                <w:lang w:val="ga-IE"/>
              </w:rPr>
            </w:pPr>
          </w:p>
          <w:p w14:paraId="753B5E62" w14:textId="77777777" w:rsidR="007C5485" w:rsidRDefault="007C5485" w:rsidP="000C3F4C">
            <w:pPr>
              <w:spacing w:before="240"/>
              <w:jc w:val="both"/>
              <w:rPr>
                <w:rFonts w:ascii="Times New Roman" w:hAnsi="Times New Roman"/>
                <w:lang w:val="ga-IE"/>
              </w:rPr>
            </w:pPr>
          </w:p>
          <w:p w14:paraId="01A0D150" w14:textId="77777777" w:rsidR="007C5485" w:rsidRDefault="007C5485" w:rsidP="000C3F4C">
            <w:pPr>
              <w:spacing w:before="240"/>
              <w:jc w:val="both"/>
              <w:rPr>
                <w:rFonts w:ascii="Times New Roman" w:hAnsi="Times New Roman"/>
                <w:lang w:val="ga-IE"/>
              </w:rPr>
            </w:pPr>
          </w:p>
          <w:p w14:paraId="118A9958" w14:textId="77777777" w:rsidR="007C5485" w:rsidRDefault="007C5485" w:rsidP="000C3F4C">
            <w:pPr>
              <w:spacing w:before="240"/>
              <w:jc w:val="both"/>
              <w:rPr>
                <w:rFonts w:ascii="Times New Roman" w:hAnsi="Times New Roman"/>
                <w:lang w:val="ga-IE"/>
              </w:rPr>
            </w:pPr>
          </w:p>
          <w:p w14:paraId="60BC4E25" w14:textId="77777777" w:rsidR="007C5485" w:rsidRDefault="007C5485" w:rsidP="000C3F4C">
            <w:pPr>
              <w:spacing w:before="240"/>
              <w:jc w:val="both"/>
              <w:rPr>
                <w:rFonts w:ascii="Times New Roman" w:hAnsi="Times New Roman"/>
                <w:lang w:val="ga-IE"/>
              </w:rPr>
            </w:pPr>
          </w:p>
        </w:tc>
      </w:tr>
    </w:tbl>
    <w:tbl>
      <w:tblPr>
        <w:tblStyle w:val="TableGrid"/>
        <w:tblW w:w="11015" w:type="dxa"/>
        <w:tblInd w:w="-601" w:type="dxa"/>
        <w:tblLook w:val="04A0" w:firstRow="1" w:lastRow="0" w:firstColumn="1" w:lastColumn="0" w:noHBand="0" w:noVBand="1"/>
      </w:tblPr>
      <w:tblGrid>
        <w:gridCol w:w="8293"/>
        <w:gridCol w:w="1430"/>
        <w:gridCol w:w="1292"/>
      </w:tblGrid>
      <w:tr w:rsidR="007C5485" w14:paraId="1FFE8117" w14:textId="77777777" w:rsidTr="007C5485">
        <w:tc>
          <w:tcPr>
            <w:tcW w:w="8293" w:type="dxa"/>
          </w:tcPr>
          <w:p w14:paraId="161E8BC6" w14:textId="77777777" w:rsidR="007C5485" w:rsidRPr="00FA04E5" w:rsidRDefault="007C5485" w:rsidP="009C0EF9">
            <w:pPr>
              <w:rPr>
                <w:b/>
                <w:sz w:val="28"/>
                <w:szCs w:val="28"/>
              </w:rPr>
            </w:pPr>
            <w:r w:rsidRPr="00FA04E5">
              <w:rPr>
                <w:b/>
                <w:sz w:val="28"/>
                <w:szCs w:val="28"/>
              </w:rPr>
              <w:lastRenderedPageBreak/>
              <w:t>Skills Demonstration Marking Scheme 40%</w:t>
            </w:r>
          </w:p>
        </w:tc>
        <w:tc>
          <w:tcPr>
            <w:tcW w:w="1430" w:type="dxa"/>
          </w:tcPr>
          <w:p w14:paraId="2CE4FB08" w14:textId="77777777" w:rsidR="007C5485" w:rsidRPr="00FA04E5" w:rsidRDefault="007C5485" w:rsidP="009C0EF9">
            <w:pPr>
              <w:rPr>
                <w:b/>
                <w:sz w:val="28"/>
                <w:szCs w:val="28"/>
              </w:rPr>
            </w:pPr>
            <w:r w:rsidRPr="00FA04E5">
              <w:rPr>
                <w:b/>
                <w:sz w:val="28"/>
                <w:szCs w:val="28"/>
              </w:rPr>
              <w:t>Allocated Mark</w:t>
            </w:r>
          </w:p>
        </w:tc>
        <w:tc>
          <w:tcPr>
            <w:tcW w:w="1292" w:type="dxa"/>
          </w:tcPr>
          <w:p w14:paraId="677F1C0C" w14:textId="77777777" w:rsidR="007C5485" w:rsidRPr="00FA04E5" w:rsidRDefault="007C5485" w:rsidP="009C0EF9">
            <w:pPr>
              <w:rPr>
                <w:b/>
                <w:sz w:val="28"/>
                <w:szCs w:val="28"/>
              </w:rPr>
            </w:pPr>
            <w:r w:rsidRPr="00FA04E5">
              <w:rPr>
                <w:b/>
                <w:sz w:val="28"/>
                <w:szCs w:val="28"/>
              </w:rPr>
              <w:t>Student</w:t>
            </w:r>
          </w:p>
          <w:p w14:paraId="1263F6C4" w14:textId="77777777" w:rsidR="007C5485" w:rsidRPr="00FA04E5" w:rsidRDefault="007C5485" w:rsidP="009C0EF9">
            <w:pPr>
              <w:rPr>
                <w:b/>
                <w:sz w:val="28"/>
                <w:szCs w:val="28"/>
              </w:rPr>
            </w:pPr>
            <w:r w:rsidRPr="00FA04E5">
              <w:rPr>
                <w:b/>
                <w:sz w:val="28"/>
                <w:szCs w:val="28"/>
              </w:rPr>
              <w:t>Mark</w:t>
            </w:r>
          </w:p>
        </w:tc>
      </w:tr>
      <w:tr w:rsidR="007C5485" w14:paraId="42D0C77F" w14:textId="77777777" w:rsidTr="007C5485">
        <w:tc>
          <w:tcPr>
            <w:tcW w:w="8293" w:type="dxa"/>
          </w:tcPr>
          <w:p w14:paraId="01AB1891" w14:textId="77777777" w:rsidR="007C5485" w:rsidRPr="00FA04E5" w:rsidRDefault="007C5485" w:rsidP="009C0EF9">
            <w:pPr>
              <w:rPr>
                <w:b/>
              </w:rPr>
            </w:pPr>
          </w:p>
          <w:p w14:paraId="1BDA118C" w14:textId="138EFEE5" w:rsidR="007C5485" w:rsidRDefault="007C5485" w:rsidP="009C0EF9">
            <w:pPr>
              <w:rPr>
                <w:b/>
              </w:rPr>
            </w:pPr>
            <w:r w:rsidRPr="00FA04E5">
              <w:rPr>
                <w:b/>
              </w:rPr>
              <w:t>Step 1- Hand Hygiene</w:t>
            </w:r>
          </w:p>
          <w:p w14:paraId="17DFFB69" w14:textId="77777777" w:rsidR="007C5485" w:rsidRDefault="007C5485" w:rsidP="009C0EF9"/>
        </w:tc>
        <w:tc>
          <w:tcPr>
            <w:tcW w:w="1430" w:type="dxa"/>
          </w:tcPr>
          <w:p w14:paraId="06BCA392" w14:textId="77777777" w:rsidR="007C5485" w:rsidRDefault="007C5485" w:rsidP="009C0EF9"/>
        </w:tc>
        <w:tc>
          <w:tcPr>
            <w:tcW w:w="1292" w:type="dxa"/>
          </w:tcPr>
          <w:p w14:paraId="0DDBC2E7" w14:textId="77777777" w:rsidR="007C5485" w:rsidRDefault="007C5485" w:rsidP="009C0EF9"/>
        </w:tc>
      </w:tr>
      <w:tr w:rsidR="007C5485" w14:paraId="3CE6D673" w14:textId="77777777" w:rsidTr="007C5485">
        <w:tc>
          <w:tcPr>
            <w:tcW w:w="8293" w:type="dxa"/>
          </w:tcPr>
          <w:p w14:paraId="5E823A16" w14:textId="0324F713" w:rsidR="007C5485" w:rsidRPr="00B303B1" w:rsidRDefault="007C5485" w:rsidP="009C0EF9">
            <w:pPr>
              <w:jc w:val="both"/>
              <w:rPr>
                <w:rFonts w:ascii="Times New Roman" w:eastAsia="Times New Roman" w:hAnsi="Times New Roman"/>
                <w:color w:val="FF0000"/>
              </w:rPr>
            </w:pPr>
            <w:r w:rsidRPr="00B303B1">
              <w:rPr>
                <w:rFonts w:ascii="Times New Roman" w:eastAsia="Times New Roman" w:hAnsi="Times New Roman"/>
                <w:color w:val="FF0000"/>
              </w:rPr>
              <w:t xml:space="preserve">Demonstration of Hand Hygiene Technique </w:t>
            </w:r>
            <w:r w:rsidR="00D3322E" w:rsidRPr="00B303B1">
              <w:rPr>
                <w:rFonts w:ascii="Times New Roman" w:eastAsia="Times New Roman" w:hAnsi="Times New Roman"/>
                <w:color w:val="FF0000"/>
              </w:rPr>
              <w:t>– Record</w:t>
            </w:r>
            <w:r w:rsidR="004C6165">
              <w:rPr>
                <w:rFonts w:ascii="Times New Roman" w:eastAsia="Times New Roman" w:hAnsi="Times New Roman"/>
                <w:color w:val="FF0000"/>
              </w:rPr>
              <w:t>ings starting on the week of the 06/11/23.</w:t>
            </w:r>
          </w:p>
          <w:p w14:paraId="44FB4DDC" w14:textId="77777777" w:rsidR="007C5485" w:rsidRDefault="007C5485" w:rsidP="009C0EF9"/>
        </w:tc>
        <w:tc>
          <w:tcPr>
            <w:tcW w:w="1430" w:type="dxa"/>
          </w:tcPr>
          <w:p w14:paraId="77E6D207" w14:textId="77777777" w:rsidR="007C5485" w:rsidRDefault="007C5485" w:rsidP="009C0EF9">
            <w:r>
              <w:t>10</w:t>
            </w:r>
          </w:p>
        </w:tc>
        <w:tc>
          <w:tcPr>
            <w:tcW w:w="1292" w:type="dxa"/>
          </w:tcPr>
          <w:p w14:paraId="6D143FF7" w14:textId="77777777" w:rsidR="007C5485" w:rsidRDefault="007C5485" w:rsidP="009C0EF9"/>
        </w:tc>
      </w:tr>
      <w:tr w:rsidR="007C5485" w14:paraId="21757000" w14:textId="77777777" w:rsidTr="007C5485">
        <w:tc>
          <w:tcPr>
            <w:tcW w:w="8293" w:type="dxa"/>
          </w:tcPr>
          <w:p w14:paraId="7EBDCD05" w14:textId="5E9C4FDD" w:rsidR="007C5485" w:rsidRDefault="007C5485" w:rsidP="009C0EF9">
            <w:r w:rsidRPr="00BD4B68">
              <w:rPr>
                <w:rFonts w:ascii="Times New Roman" w:eastAsia="Times New Roman" w:hAnsi="Times New Roman"/>
                <w:bCs/>
                <w:color w:val="000000"/>
              </w:rPr>
              <w:t xml:space="preserve">Why it is important that we wash our hands before coming into contact with </w:t>
            </w:r>
            <w:r w:rsidR="00EF7FC8">
              <w:rPr>
                <w:rFonts w:ascii="Times New Roman" w:eastAsia="Times New Roman" w:hAnsi="Times New Roman"/>
                <w:bCs/>
                <w:color w:val="000000"/>
              </w:rPr>
              <w:t>Clients</w:t>
            </w:r>
            <w:r w:rsidRPr="00BD4B68">
              <w:rPr>
                <w:rFonts w:ascii="Times New Roman" w:eastAsia="Times New Roman" w:hAnsi="Times New Roman"/>
                <w:bCs/>
                <w:color w:val="000000"/>
              </w:rPr>
              <w:t>?</w:t>
            </w:r>
          </w:p>
          <w:p w14:paraId="526F3173" w14:textId="77777777" w:rsidR="007C5485" w:rsidRDefault="007C5485" w:rsidP="009C0EF9"/>
        </w:tc>
        <w:tc>
          <w:tcPr>
            <w:tcW w:w="1430" w:type="dxa"/>
          </w:tcPr>
          <w:p w14:paraId="0EC8F3B4" w14:textId="145B6280" w:rsidR="007C5485" w:rsidRDefault="006278F3" w:rsidP="009C0EF9">
            <w:r>
              <w:t>1</w:t>
            </w:r>
          </w:p>
        </w:tc>
        <w:tc>
          <w:tcPr>
            <w:tcW w:w="1292" w:type="dxa"/>
          </w:tcPr>
          <w:p w14:paraId="4E39FB95" w14:textId="313195DA" w:rsidR="007C5485" w:rsidRDefault="007C5485" w:rsidP="009C0EF9"/>
        </w:tc>
      </w:tr>
      <w:tr w:rsidR="007C5485" w14:paraId="054F88D7" w14:textId="77777777" w:rsidTr="007C5485">
        <w:tc>
          <w:tcPr>
            <w:tcW w:w="8293" w:type="dxa"/>
          </w:tcPr>
          <w:p w14:paraId="315686EB" w14:textId="5165788F" w:rsidR="007C5485" w:rsidRDefault="007C5485" w:rsidP="009C0EF9">
            <w:r w:rsidRPr="00BD4B68">
              <w:rPr>
                <w:rFonts w:ascii="Times New Roman" w:eastAsia="Times New Roman" w:hAnsi="Times New Roman"/>
                <w:bCs/>
                <w:color w:val="000000"/>
              </w:rPr>
              <w:t xml:space="preserve">What are the 5 moments for </w:t>
            </w:r>
            <w:r w:rsidR="00651C5F" w:rsidRPr="00BD4B68">
              <w:rPr>
                <w:rFonts w:ascii="Times New Roman" w:eastAsia="Times New Roman" w:hAnsi="Times New Roman"/>
                <w:bCs/>
                <w:color w:val="000000"/>
              </w:rPr>
              <w:t>handwashing</w:t>
            </w:r>
            <w:r w:rsidRPr="00BD4B68">
              <w:rPr>
                <w:rFonts w:ascii="Times New Roman" w:eastAsia="Times New Roman" w:hAnsi="Times New Roman"/>
                <w:bCs/>
                <w:color w:val="000000"/>
              </w:rPr>
              <w:t>?</w:t>
            </w:r>
          </w:p>
          <w:p w14:paraId="5F82B3D2" w14:textId="77777777" w:rsidR="007C5485" w:rsidRDefault="007C5485" w:rsidP="009C0EF9"/>
        </w:tc>
        <w:tc>
          <w:tcPr>
            <w:tcW w:w="1430" w:type="dxa"/>
          </w:tcPr>
          <w:p w14:paraId="34395FF3" w14:textId="54381B56" w:rsidR="007C5485" w:rsidRDefault="00830A5F" w:rsidP="009C0EF9">
            <w:r>
              <w:t>2</w:t>
            </w:r>
          </w:p>
        </w:tc>
        <w:tc>
          <w:tcPr>
            <w:tcW w:w="1292" w:type="dxa"/>
          </w:tcPr>
          <w:p w14:paraId="1822ACE5" w14:textId="564E8E35" w:rsidR="007C5485" w:rsidRDefault="007C5485" w:rsidP="009C0EF9"/>
        </w:tc>
      </w:tr>
      <w:tr w:rsidR="007C5485" w14:paraId="5D3B03FC" w14:textId="77777777" w:rsidTr="007C5485">
        <w:tc>
          <w:tcPr>
            <w:tcW w:w="8293" w:type="dxa"/>
          </w:tcPr>
          <w:p w14:paraId="574143B2" w14:textId="23BB4300" w:rsidR="007C5485" w:rsidRDefault="007C5485" w:rsidP="009C0EF9">
            <w:pPr>
              <w:jc w:val="both"/>
              <w:rPr>
                <w:rFonts w:ascii="Times New Roman" w:eastAsia="Times New Roman" w:hAnsi="Times New Roman"/>
                <w:bCs/>
                <w:color w:val="000000"/>
              </w:rPr>
            </w:pPr>
            <w:r>
              <w:rPr>
                <w:rFonts w:ascii="Times New Roman" w:eastAsia="Times New Roman" w:hAnsi="Times New Roman"/>
                <w:bCs/>
                <w:color w:val="000000"/>
              </w:rPr>
              <w:t xml:space="preserve">Describe the 3 levels </w:t>
            </w:r>
            <w:r w:rsidR="00D3322E">
              <w:rPr>
                <w:rFonts w:ascii="Times New Roman" w:eastAsia="Times New Roman" w:hAnsi="Times New Roman"/>
                <w:bCs/>
                <w:color w:val="000000"/>
              </w:rPr>
              <w:t>of Hand</w:t>
            </w:r>
            <w:r>
              <w:rPr>
                <w:rFonts w:ascii="Times New Roman" w:eastAsia="Times New Roman" w:hAnsi="Times New Roman"/>
                <w:bCs/>
                <w:color w:val="000000"/>
              </w:rPr>
              <w:t xml:space="preserve"> Hygiene and for each type give an example of where it can be </w:t>
            </w:r>
            <w:r w:rsidR="00A564A3">
              <w:rPr>
                <w:rFonts w:ascii="Times New Roman" w:eastAsia="Times New Roman" w:hAnsi="Times New Roman"/>
                <w:bCs/>
                <w:color w:val="000000"/>
              </w:rPr>
              <w:t>used.</w:t>
            </w:r>
            <w:r>
              <w:rPr>
                <w:rFonts w:ascii="Times New Roman" w:eastAsia="Times New Roman" w:hAnsi="Times New Roman"/>
                <w:bCs/>
                <w:color w:val="000000"/>
              </w:rPr>
              <w:t xml:space="preserve"> </w:t>
            </w:r>
          </w:p>
          <w:p w14:paraId="56EC35FC" w14:textId="77777777" w:rsidR="006278F3" w:rsidRDefault="006278F3" w:rsidP="009C0EF9">
            <w:pPr>
              <w:jc w:val="both"/>
              <w:rPr>
                <w:rFonts w:ascii="Times New Roman" w:eastAsia="Times New Roman" w:hAnsi="Times New Roman"/>
                <w:bCs/>
                <w:color w:val="000000"/>
              </w:rPr>
            </w:pPr>
          </w:p>
          <w:p w14:paraId="00A51A84" w14:textId="77777777" w:rsidR="006278F3" w:rsidRPr="006278F3" w:rsidRDefault="006278F3" w:rsidP="006278F3">
            <w:pPr>
              <w:jc w:val="both"/>
              <w:rPr>
                <w:rFonts w:ascii="Times New Roman" w:hAnsi="Times New Roman"/>
              </w:rPr>
            </w:pPr>
            <w:r w:rsidRPr="006278F3">
              <w:rPr>
                <w:rFonts w:ascii="Times New Roman" w:hAnsi="Times New Roman"/>
              </w:rPr>
              <w:t>Explain the need for good personal skin care</w:t>
            </w:r>
            <w:r>
              <w:rPr>
                <w:rFonts w:ascii="Times New Roman" w:hAnsi="Times New Roman"/>
              </w:rPr>
              <w:t>?</w:t>
            </w:r>
          </w:p>
          <w:p w14:paraId="2F4ED786" w14:textId="77777777" w:rsidR="006278F3" w:rsidRDefault="006278F3" w:rsidP="009C0EF9">
            <w:pPr>
              <w:jc w:val="both"/>
              <w:rPr>
                <w:rFonts w:ascii="Times New Roman" w:eastAsia="Times New Roman" w:hAnsi="Times New Roman"/>
                <w:bCs/>
                <w:color w:val="000000"/>
              </w:rPr>
            </w:pPr>
          </w:p>
          <w:p w14:paraId="7A87445A" w14:textId="325630AD" w:rsidR="00830A5F" w:rsidRDefault="00830A5F" w:rsidP="009C0EF9">
            <w:pPr>
              <w:jc w:val="both"/>
              <w:rPr>
                <w:rFonts w:ascii="Times New Roman" w:eastAsia="Times New Roman" w:hAnsi="Times New Roman"/>
                <w:bCs/>
                <w:color w:val="000000"/>
              </w:rPr>
            </w:pPr>
          </w:p>
          <w:p w14:paraId="2F96199E" w14:textId="04654910" w:rsidR="00830A5F" w:rsidRDefault="00830A5F" w:rsidP="009C0EF9">
            <w:pPr>
              <w:jc w:val="both"/>
              <w:rPr>
                <w:rFonts w:ascii="Times New Roman" w:eastAsia="Times New Roman" w:hAnsi="Times New Roman"/>
                <w:bCs/>
                <w:color w:val="000000"/>
              </w:rPr>
            </w:pPr>
            <w:r>
              <w:rPr>
                <w:rFonts w:ascii="Times New Roman" w:eastAsia="Times New Roman" w:hAnsi="Times New Roman"/>
                <w:bCs/>
                <w:color w:val="000000"/>
              </w:rPr>
              <w:t>Reflection</w:t>
            </w:r>
            <w:r w:rsidR="00EF7FC8">
              <w:rPr>
                <w:rFonts w:ascii="Times New Roman" w:eastAsia="Times New Roman" w:hAnsi="Times New Roman"/>
                <w:bCs/>
                <w:color w:val="000000"/>
              </w:rPr>
              <w:t xml:space="preserve"> on Hand Hygiene</w:t>
            </w:r>
          </w:p>
          <w:p w14:paraId="7DCEE837" w14:textId="77777777" w:rsidR="007C5485" w:rsidRPr="00FA04E5" w:rsidRDefault="007C5485" w:rsidP="009C0EF9">
            <w:pPr>
              <w:jc w:val="both"/>
              <w:rPr>
                <w:rFonts w:ascii="Times New Roman" w:eastAsia="Times New Roman" w:hAnsi="Times New Roman"/>
                <w:bCs/>
                <w:color w:val="000000"/>
              </w:rPr>
            </w:pPr>
            <w:r>
              <w:rPr>
                <w:rFonts w:ascii="Times New Roman" w:eastAsia="Times New Roman" w:hAnsi="Times New Roman"/>
                <w:bCs/>
                <w:color w:val="000000"/>
              </w:rPr>
              <w:t xml:space="preserve"> </w:t>
            </w:r>
          </w:p>
        </w:tc>
        <w:tc>
          <w:tcPr>
            <w:tcW w:w="1430" w:type="dxa"/>
          </w:tcPr>
          <w:p w14:paraId="43004277" w14:textId="77777777" w:rsidR="007C5485" w:rsidRDefault="00D3322E" w:rsidP="009C0EF9">
            <w:r>
              <w:t>3</w:t>
            </w:r>
          </w:p>
          <w:p w14:paraId="57BB7BD5" w14:textId="77777777" w:rsidR="006278F3" w:rsidRDefault="006278F3" w:rsidP="009C0EF9"/>
          <w:p w14:paraId="347ECD24" w14:textId="77777777" w:rsidR="006278F3" w:rsidRDefault="006278F3" w:rsidP="009C0EF9"/>
          <w:p w14:paraId="48FB1C69" w14:textId="647DBF0F" w:rsidR="006278F3" w:rsidRDefault="006278F3" w:rsidP="009C0EF9">
            <w:r>
              <w:t>1</w:t>
            </w:r>
          </w:p>
          <w:p w14:paraId="0B0EE0E2" w14:textId="77777777" w:rsidR="00830A5F" w:rsidRDefault="00830A5F" w:rsidP="009C0EF9"/>
          <w:p w14:paraId="2C9C23B8" w14:textId="77777777" w:rsidR="00830A5F" w:rsidRDefault="00830A5F" w:rsidP="009C0EF9"/>
          <w:p w14:paraId="05AF7D0C" w14:textId="57B85463" w:rsidR="00830A5F" w:rsidRDefault="00830A5F" w:rsidP="009C0EF9">
            <w:r>
              <w:t>3</w:t>
            </w:r>
          </w:p>
        </w:tc>
        <w:tc>
          <w:tcPr>
            <w:tcW w:w="1292" w:type="dxa"/>
          </w:tcPr>
          <w:p w14:paraId="35FD539B" w14:textId="1EB26212" w:rsidR="007C5485" w:rsidRDefault="007C5485" w:rsidP="009C0EF9"/>
          <w:p w14:paraId="26EEAE06" w14:textId="77777777" w:rsidR="00697C2D" w:rsidRDefault="00697C2D" w:rsidP="009C0EF9"/>
          <w:p w14:paraId="12A85828" w14:textId="77777777" w:rsidR="00697C2D" w:rsidRDefault="00697C2D" w:rsidP="009C0EF9"/>
          <w:p w14:paraId="385CDA99" w14:textId="3C6905B6" w:rsidR="00697C2D" w:rsidRDefault="00697C2D" w:rsidP="009C0EF9"/>
        </w:tc>
      </w:tr>
      <w:tr w:rsidR="007C5485" w14:paraId="21EB02E6" w14:textId="77777777" w:rsidTr="007C5485">
        <w:tc>
          <w:tcPr>
            <w:tcW w:w="8293" w:type="dxa"/>
          </w:tcPr>
          <w:p w14:paraId="3C14C3AC" w14:textId="7D13FC10" w:rsidR="007C5485" w:rsidRPr="00FA04E5" w:rsidRDefault="007C5485" w:rsidP="009C0EF9">
            <w:pPr>
              <w:rPr>
                <w:rFonts w:ascii="Times New Roman" w:eastAsia="Times New Roman" w:hAnsi="Times New Roman"/>
                <w:bCs/>
                <w:color w:val="000000"/>
              </w:rPr>
            </w:pPr>
          </w:p>
        </w:tc>
        <w:tc>
          <w:tcPr>
            <w:tcW w:w="1430" w:type="dxa"/>
          </w:tcPr>
          <w:p w14:paraId="03A37142" w14:textId="02B9E4AF" w:rsidR="007C5485" w:rsidRDefault="007C5485" w:rsidP="009C0EF9"/>
        </w:tc>
        <w:tc>
          <w:tcPr>
            <w:tcW w:w="1292" w:type="dxa"/>
          </w:tcPr>
          <w:p w14:paraId="303CA74D" w14:textId="77777777" w:rsidR="007C5485" w:rsidRDefault="007C5485" w:rsidP="009C0EF9"/>
        </w:tc>
      </w:tr>
      <w:tr w:rsidR="007C5485" w14:paraId="77FD21FF" w14:textId="77777777" w:rsidTr="007C5485">
        <w:tc>
          <w:tcPr>
            <w:tcW w:w="8293" w:type="dxa"/>
          </w:tcPr>
          <w:p w14:paraId="4FDB07CC" w14:textId="77777777" w:rsidR="007C5485" w:rsidRDefault="007C5485" w:rsidP="009C0EF9"/>
          <w:p w14:paraId="20C6F993" w14:textId="60C56206" w:rsidR="007C5485" w:rsidRDefault="007C5485" w:rsidP="009C0EF9">
            <w:pPr>
              <w:rPr>
                <w:b/>
              </w:rPr>
            </w:pPr>
            <w:r>
              <w:t>S</w:t>
            </w:r>
            <w:r w:rsidRPr="00717081">
              <w:rPr>
                <w:b/>
              </w:rPr>
              <w:t xml:space="preserve">tep </w:t>
            </w:r>
            <w:r w:rsidR="00830A5F">
              <w:rPr>
                <w:b/>
              </w:rPr>
              <w:t>2</w:t>
            </w:r>
            <w:r>
              <w:rPr>
                <w:b/>
              </w:rPr>
              <w:t xml:space="preserve">, </w:t>
            </w:r>
            <w:r w:rsidR="00830A5F">
              <w:rPr>
                <w:b/>
              </w:rPr>
              <w:t>Management of Blood &amp; Bodily Fluid Spillages/Sharps/PPE/ Disposal of linen/ Cleaning policies</w:t>
            </w:r>
          </w:p>
          <w:p w14:paraId="0C61356D" w14:textId="77777777" w:rsidR="007C5485" w:rsidRDefault="007C5485" w:rsidP="009C0EF9"/>
        </w:tc>
        <w:tc>
          <w:tcPr>
            <w:tcW w:w="1430" w:type="dxa"/>
          </w:tcPr>
          <w:p w14:paraId="084B52D8" w14:textId="77777777" w:rsidR="007C5485" w:rsidRDefault="007C5485" w:rsidP="009C0EF9"/>
        </w:tc>
        <w:tc>
          <w:tcPr>
            <w:tcW w:w="1292" w:type="dxa"/>
          </w:tcPr>
          <w:p w14:paraId="4CB5DD71" w14:textId="77777777" w:rsidR="007C5485" w:rsidRDefault="007C5485" w:rsidP="009C0EF9"/>
        </w:tc>
      </w:tr>
      <w:tr w:rsidR="007C5485" w14:paraId="29EF762C" w14:textId="77777777" w:rsidTr="007C5485">
        <w:tc>
          <w:tcPr>
            <w:tcW w:w="8293" w:type="dxa"/>
          </w:tcPr>
          <w:p w14:paraId="450E2DB2" w14:textId="27C57C01" w:rsidR="007C5485" w:rsidRDefault="00EF7FC8" w:rsidP="009C0EF9">
            <w:pPr>
              <w:rPr>
                <w:rFonts w:ascii="Times New Roman" w:eastAsia="Times New Roman" w:hAnsi="Times New Roman"/>
              </w:rPr>
            </w:pPr>
            <w:r>
              <w:rPr>
                <w:rFonts w:ascii="Times New Roman" w:eastAsia="Times New Roman" w:hAnsi="Times New Roman"/>
              </w:rPr>
              <w:t>Identify the Personal Protective Equipment you would use</w:t>
            </w:r>
            <w:r w:rsidR="00941951">
              <w:rPr>
                <w:rFonts w:ascii="Times New Roman" w:eastAsia="Times New Roman" w:hAnsi="Times New Roman"/>
              </w:rPr>
              <w:t xml:space="preserve"> in the workplace</w:t>
            </w:r>
            <w:r w:rsidR="007C5485">
              <w:rPr>
                <w:rFonts w:ascii="Times New Roman" w:eastAsia="Times New Roman" w:hAnsi="Times New Roman"/>
              </w:rPr>
              <w:t xml:space="preserve">? </w:t>
            </w:r>
          </w:p>
          <w:p w14:paraId="4BFBDB75" w14:textId="77777777" w:rsidR="007C5485" w:rsidRPr="00717081" w:rsidRDefault="007C5485" w:rsidP="009C0EF9"/>
        </w:tc>
        <w:tc>
          <w:tcPr>
            <w:tcW w:w="1430" w:type="dxa"/>
          </w:tcPr>
          <w:p w14:paraId="181EF085" w14:textId="62058AAE" w:rsidR="007C5485" w:rsidRDefault="00DE3974" w:rsidP="009C0EF9">
            <w:r>
              <w:t>1</w:t>
            </w:r>
          </w:p>
        </w:tc>
        <w:tc>
          <w:tcPr>
            <w:tcW w:w="1292" w:type="dxa"/>
          </w:tcPr>
          <w:p w14:paraId="75FDF00F" w14:textId="240CE14C" w:rsidR="007C5485" w:rsidRDefault="007C5485" w:rsidP="009C0EF9"/>
        </w:tc>
      </w:tr>
      <w:tr w:rsidR="007C5485" w14:paraId="78896235" w14:textId="77777777" w:rsidTr="007C5485">
        <w:tc>
          <w:tcPr>
            <w:tcW w:w="8293" w:type="dxa"/>
          </w:tcPr>
          <w:p w14:paraId="6295403D" w14:textId="4B06186A" w:rsidR="007C5485" w:rsidRPr="00FA04E5" w:rsidRDefault="007C5485" w:rsidP="009C0EF9">
            <w:pPr>
              <w:ind w:right="-46"/>
              <w:jc w:val="both"/>
              <w:rPr>
                <w:rFonts w:ascii="Times New Roman" w:eastAsia="Times New Roman" w:hAnsi="Times New Roman"/>
              </w:rPr>
            </w:pPr>
            <w:r w:rsidRPr="00FA04E5">
              <w:rPr>
                <w:rFonts w:ascii="Times New Roman" w:eastAsia="Times New Roman" w:hAnsi="Times New Roman"/>
              </w:rPr>
              <w:t xml:space="preserve">Describe </w:t>
            </w:r>
            <w:r w:rsidR="00EF7FC8">
              <w:rPr>
                <w:rFonts w:ascii="Times New Roman" w:eastAsia="Times New Roman" w:hAnsi="Times New Roman"/>
              </w:rPr>
              <w:t>the different types of Linen Segregation</w:t>
            </w:r>
            <w:r w:rsidR="00914668">
              <w:rPr>
                <w:rFonts w:ascii="Times New Roman" w:eastAsia="Times New Roman" w:hAnsi="Times New Roman"/>
              </w:rPr>
              <w:t xml:space="preserve">. </w:t>
            </w:r>
          </w:p>
          <w:p w14:paraId="12CE3E3A" w14:textId="77777777" w:rsidR="007C5485" w:rsidRPr="00FA04E5" w:rsidRDefault="007C5485" w:rsidP="009C0EF9"/>
        </w:tc>
        <w:tc>
          <w:tcPr>
            <w:tcW w:w="1430" w:type="dxa"/>
          </w:tcPr>
          <w:p w14:paraId="0D35F74A" w14:textId="5EF85236" w:rsidR="007C5485" w:rsidRDefault="00F20F79" w:rsidP="009C0EF9">
            <w:r>
              <w:t>1</w:t>
            </w:r>
          </w:p>
        </w:tc>
        <w:tc>
          <w:tcPr>
            <w:tcW w:w="1292" w:type="dxa"/>
          </w:tcPr>
          <w:p w14:paraId="6A5C788B" w14:textId="1D2BF3B5" w:rsidR="007C5485" w:rsidRDefault="007C5485" w:rsidP="009C0EF9"/>
        </w:tc>
      </w:tr>
      <w:tr w:rsidR="007C5485" w14:paraId="5BA8BBC5" w14:textId="77777777" w:rsidTr="007C5485">
        <w:tc>
          <w:tcPr>
            <w:tcW w:w="8293" w:type="dxa"/>
          </w:tcPr>
          <w:p w14:paraId="7477AED6" w14:textId="4835EDC5" w:rsidR="007C5485" w:rsidRPr="00FA04E5" w:rsidRDefault="007C5485" w:rsidP="009C0EF9">
            <w:pPr>
              <w:jc w:val="both"/>
              <w:rPr>
                <w:rFonts w:ascii="Times New Roman" w:hAnsi="Times New Roman"/>
              </w:rPr>
            </w:pPr>
            <w:r w:rsidRPr="00FA04E5">
              <w:rPr>
                <w:rFonts w:ascii="Times New Roman" w:hAnsi="Times New Roman"/>
              </w:rPr>
              <w:t>Explain what each of these terms mean.</w:t>
            </w:r>
            <w:r>
              <w:rPr>
                <w:rFonts w:ascii="Times New Roman" w:hAnsi="Times New Roman"/>
              </w:rPr>
              <w:t xml:space="preserve"> </w:t>
            </w:r>
            <w:r w:rsidR="00744D59">
              <w:rPr>
                <w:rFonts w:ascii="Times New Roman" w:hAnsi="Times New Roman"/>
              </w:rPr>
              <w:t xml:space="preserve">Cleaning, Disinfection, </w:t>
            </w:r>
            <w:r w:rsidR="00B303B1">
              <w:rPr>
                <w:rFonts w:ascii="Times New Roman" w:hAnsi="Times New Roman"/>
              </w:rPr>
              <w:t>Sterilization</w:t>
            </w:r>
            <w:r w:rsidR="00941951">
              <w:rPr>
                <w:rFonts w:ascii="Times New Roman" w:hAnsi="Times New Roman"/>
              </w:rPr>
              <w:t xml:space="preserve"> and give an example of when you would use them in the workplace.</w:t>
            </w:r>
          </w:p>
          <w:p w14:paraId="2E7B49AB" w14:textId="77777777" w:rsidR="007C5485" w:rsidRPr="00FA04E5" w:rsidRDefault="007C5485" w:rsidP="009C0EF9"/>
        </w:tc>
        <w:tc>
          <w:tcPr>
            <w:tcW w:w="1430" w:type="dxa"/>
          </w:tcPr>
          <w:p w14:paraId="4AC5FDC3" w14:textId="7A7DE6A4" w:rsidR="007C5485" w:rsidRDefault="00F20F79" w:rsidP="009C0EF9">
            <w:r>
              <w:t>3</w:t>
            </w:r>
          </w:p>
        </w:tc>
        <w:tc>
          <w:tcPr>
            <w:tcW w:w="1292" w:type="dxa"/>
          </w:tcPr>
          <w:p w14:paraId="28A4F71C" w14:textId="0B4EDE03" w:rsidR="007C5485" w:rsidRDefault="007C5485" w:rsidP="009C0EF9"/>
        </w:tc>
      </w:tr>
      <w:tr w:rsidR="007C5485" w14:paraId="1003A012" w14:textId="77777777" w:rsidTr="007C5485">
        <w:trPr>
          <w:trHeight w:val="293"/>
        </w:trPr>
        <w:tc>
          <w:tcPr>
            <w:tcW w:w="8293" w:type="dxa"/>
          </w:tcPr>
          <w:p w14:paraId="3FA0445B" w14:textId="60E45C98" w:rsidR="007C5485" w:rsidRPr="00FA04E5" w:rsidRDefault="007C5485" w:rsidP="009C0EF9">
            <w:pPr>
              <w:jc w:val="both"/>
            </w:pPr>
            <w:r w:rsidRPr="00FA04E5">
              <w:rPr>
                <w:rFonts w:ascii="Times New Roman" w:hAnsi="Times New Roman"/>
              </w:rPr>
              <w:t xml:space="preserve">What PPE </w:t>
            </w:r>
            <w:r w:rsidR="009C0EF9">
              <w:rPr>
                <w:rFonts w:ascii="Times New Roman" w:hAnsi="Times New Roman"/>
              </w:rPr>
              <w:t>do you use when handling sharps</w:t>
            </w:r>
            <w:r w:rsidR="00914668">
              <w:rPr>
                <w:rFonts w:ascii="Times New Roman" w:hAnsi="Times New Roman"/>
              </w:rPr>
              <w:t xml:space="preserve"> and why?</w:t>
            </w:r>
          </w:p>
        </w:tc>
        <w:tc>
          <w:tcPr>
            <w:tcW w:w="1430" w:type="dxa"/>
          </w:tcPr>
          <w:p w14:paraId="026B29A2" w14:textId="0871C651" w:rsidR="007C5485" w:rsidRDefault="00F20F79" w:rsidP="009C0EF9">
            <w:r>
              <w:t>1</w:t>
            </w:r>
          </w:p>
        </w:tc>
        <w:tc>
          <w:tcPr>
            <w:tcW w:w="1292" w:type="dxa"/>
          </w:tcPr>
          <w:p w14:paraId="6428E5C5" w14:textId="7C0932FE" w:rsidR="007C5485" w:rsidRDefault="007C5485" w:rsidP="009C0EF9"/>
        </w:tc>
      </w:tr>
      <w:tr w:rsidR="00914668" w14:paraId="79A8EB10" w14:textId="77777777" w:rsidTr="007C5485">
        <w:trPr>
          <w:trHeight w:val="293"/>
        </w:trPr>
        <w:tc>
          <w:tcPr>
            <w:tcW w:w="8293" w:type="dxa"/>
          </w:tcPr>
          <w:p w14:paraId="593AF04E" w14:textId="33C11932" w:rsidR="00914668" w:rsidRPr="00FA04E5" w:rsidRDefault="00914668" w:rsidP="009C0EF9">
            <w:pPr>
              <w:jc w:val="both"/>
              <w:rPr>
                <w:rFonts w:ascii="Times New Roman" w:hAnsi="Times New Roman"/>
              </w:rPr>
            </w:pPr>
            <w:r>
              <w:rPr>
                <w:rFonts w:ascii="Times New Roman" w:hAnsi="Times New Roman"/>
              </w:rPr>
              <w:t>Explain how you would dispose of a sharp.</w:t>
            </w:r>
          </w:p>
        </w:tc>
        <w:tc>
          <w:tcPr>
            <w:tcW w:w="1430" w:type="dxa"/>
          </w:tcPr>
          <w:p w14:paraId="4521B8E7" w14:textId="2AB5BB0E" w:rsidR="00914668" w:rsidRDefault="00914668" w:rsidP="009C0EF9">
            <w:r>
              <w:t>1</w:t>
            </w:r>
          </w:p>
        </w:tc>
        <w:tc>
          <w:tcPr>
            <w:tcW w:w="1292" w:type="dxa"/>
          </w:tcPr>
          <w:p w14:paraId="39BF4438" w14:textId="77777777" w:rsidR="00914668" w:rsidRDefault="00914668" w:rsidP="009C0EF9"/>
        </w:tc>
      </w:tr>
      <w:tr w:rsidR="007C5485" w14:paraId="2B19B9AD" w14:textId="77777777" w:rsidTr="007C5485">
        <w:trPr>
          <w:trHeight w:val="320"/>
        </w:trPr>
        <w:tc>
          <w:tcPr>
            <w:tcW w:w="8293" w:type="dxa"/>
          </w:tcPr>
          <w:p w14:paraId="59680F2A" w14:textId="471EB53E" w:rsidR="007C5485" w:rsidRDefault="009C0EF9" w:rsidP="009C0EF9">
            <w:pPr>
              <w:rPr>
                <w:rFonts w:ascii="Times New Roman" w:hAnsi="Times New Roman"/>
              </w:rPr>
            </w:pPr>
            <w:r w:rsidRPr="00FA04E5">
              <w:rPr>
                <w:rFonts w:ascii="Times New Roman" w:hAnsi="Times New Roman"/>
              </w:rPr>
              <w:t>List</w:t>
            </w:r>
            <w:r w:rsidR="007C5485" w:rsidRPr="00FA04E5">
              <w:rPr>
                <w:rFonts w:ascii="Times New Roman" w:hAnsi="Times New Roman"/>
              </w:rPr>
              <w:t xml:space="preserve"> four things you must never do with a </w:t>
            </w:r>
            <w:r w:rsidR="00B303B1" w:rsidRPr="00FA04E5">
              <w:rPr>
                <w:rFonts w:ascii="Times New Roman" w:hAnsi="Times New Roman"/>
              </w:rPr>
              <w:t>sharp.</w:t>
            </w:r>
            <w:r w:rsidR="007C5485" w:rsidRPr="00FA04E5">
              <w:rPr>
                <w:rFonts w:ascii="Times New Roman" w:hAnsi="Times New Roman"/>
              </w:rPr>
              <w:t xml:space="preserve"> </w:t>
            </w:r>
          </w:p>
          <w:p w14:paraId="081A9D1F" w14:textId="77777777" w:rsidR="007C5485" w:rsidRPr="00FA04E5" w:rsidRDefault="007C5485" w:rsidP="009C0EF9">
            <w:pPr>
              <w:rPr>
                <w:rFonts w:ascii="Times New Roman" w:hAnsi="Times New Roman"/>
              </w:rPr>
            </w:pPr>
          </w:p>
        </w:tc>
        <w:tc>
          <w:tcPr>
            <w:tcW w:w="1430" w:type="dxa"/>
          </w:tcPr>
          <w:p w14:paraId="000A6018" w14:textId="0A475234" w:rsidR="007C5485" w:rsidRDefault="00B303B1" w:rsidP="009C0EF9">
            <w:r>
              <w:lastRenderedPageBreak/>
              <w:t>1</w:t>
            </w:r>
          </w:p>
        </w:tc>
        <w:tc>
          <w:tcPr>
            <w:tcW w:w="1292" w:type="dxa"/>
          </w:tcPr>
          <w:p w14:paraId="2915242E" w14:textId="0AC3FC5E" w:rsidR="007C5485" w:rsidRDefault="007C5485" w:rsidP="009C0EF9"/>
        </w:tc>
      </w:tr>
      <w:tr w:rsidR="00B303B1" w14:paraId="270E85E9" w14:textId="77777777" w:rsidTr="007C5485">
        <w:trPr>
          <w:trHeight w:val="320"/>
        </w:trPr>
        <w:tc>
          <w:tcPr>
            <w:tcW w:w="8293" w:type="dxa"/>
          </w:tcPr>
          <w:p w14:paraId="4755B6E8" w14:textId="5F406F1D" w:rsidR="00B303B1" w:rsidRPr="00B303B1" w:rsidRDefault="00B303B1" w:rsidP="009C0EF9">
            <w:pPr>
              <w:rPr>
                <w:rFonts w:ascii="Times New Roman" w:hAnsi="Times New Roman"/>
                <w:color w:val="FF0000"/>
              </w:rPr>
            </w:pPr>
            <w:r w:rsidRPr="00B303B1">
              <w:rPr>
                <w:rFonts w:ascii="Times New Roman" w:hAnsi="Times New Roman"/>
                <w:color w:val="FF0000"/>
              </w:rPr>
              <w:t>Demonstration of  the appropriate way to manage blood and body fluid spillages</w:t>
            </w:r>
            <w:r>
              <w:rPr>
                <w:rFonts w:ascii="Times New Roman" w:hAnsi="Times New Roman"/>
                <w:color w:val="FF0000"/>
              </w:rPr>
              <w:t xml:space="preserve"> recor</w:t>
            </w:r>
            <w:r w:rsidR="004C6165">
              <w:rPr>
                <w:rFonts w:ascii="Times New Roman" w:hAnsi="Times New Roman"/>
                <w:color w:val="FF0000"/>
              </w:rPr>
              <w:t>dings starting on the week of the 20/11/23.</w:t>
            </w:r>
          </w:p>
        </w:tc>
        <w:tc>
          <w:tcPr>
            <w:tcW w:w="1430" w:type="dxa"/>
          </w:tcPr>
          <w:p w14:paraId="3E56CB68" w14:textId="7F25CA60" w:rsidR="00B303B1" w:rsidRDefault="00B303B1" w:rsidP="009C0EF9">
            <w:r>
              <w:t>10</w:t>
            </w:r>
          </w:p>
        </w:tc>
        <w:tc>
          <w:tcPr>
            <w:tcW w:w="1292" w:type="dxa"/>
          </w:tcPr>
          <w:p w14:paraId="22C6288E" w14:textId="77777777" w:rsidR="00B303B1" w:rsidRDefault="00B303B1" w:rsidP="009C0EF9"/>
        </w:tc>
      </w:tr>
      <w:tr w:rsidR="007C5485" w14:paraId="7573C5C1" w14:textId="77777777" w:rsidTr="007C5485">
        <w:trPr>
          <w:trHeight w:val="346"/>
        </w:trPr>
        <w:tc>
          <w:tcPr>
            <w:tcW w:w="8293" w:type="dxa"/>
          </w:tcPr>
          <w:p w14:paraId="14F4F578" w14:textId="12BBD018" w:rsidR="007C5485" w:rsidRPr="00FA04E5" w:rsidRDefault="007C5485" w:rsidP="009C0EF9">
            <w:pPr>
              <w:jc w:val="both"/>
              <w:rPr>
                <w:rFonts w:ascii="Times New Roman" w:hAnsi="Times New Roman"/>
              </w:rPr>
            </w:pPr>
            <w:r w:rsidRPr="00FA04E5">
              <w:rPr>
                <w:rFonts w:ascii="Times New Roman" w:hAnsi="Times New Roman"/>
              </w:rPr>
              <w:t xml:space="preserve">What is the appropriate way to manage blood and body fluid spillages? </w:t>
            </w:r>
          </w:p>
          <w:p w14:paraId="1479CB59" w14:textId="77777777" w:rsidR="007C5485" w:rsidRPr="00FA04E5" w:rsidRDefault="007C5485" w:rsidP="009C0EF9">
            <w:pPr>
              <w:rPr>
                <w:rFonts w:ascii="Times New Roman" w:hAnsi="Times New Roman"/>
              </w:rPr>
            </w:pPr>
          </w:p>
        </w:tc>
        <w:tc>
          <w:tcPr>
            <w:tcW w:w="1430" w:type="dxa"/>
          </w:tcPr>
          <w:p w14:paraId="1F7AC523" w14:textId="7EFCD242" w:rsidR="007C5485" w:rsidRDefault="00F20F79" w:rsidP="009C0EF9">
            <w:r>
              <w:t>1</w:t>
            </w:r>
          </w:p>
        </w:tc>
        <w:tc>
          <w:tcPr>
            <w:tcW w:w="1292" w:type="dxa"/>
          </w:tcPr>
          <w:p w14:paraId="43E9A535" w14:textId="2C79991C" w:rsidR="007C5485" w:rsidRDefault="007C5485" w:rsidP="009C0EF9"/>
        </w:tc>
      </w:tr>
      <w:tr w:rsidR="007C5485" w14:paraId="750D283F" w14:textId="77777777" w:rsidTr="007C5485">
        <w:trPr>
          <w:trHeight w:val="853"/>
        </w:trPr>
        <w:tc>
          <w:tcPr>
            <w:tcW w:w="8293" w:type="dxa"/>
          </w:tcPr>
          <w:p w14:paraId="757685B4" w14:textId="642449B8" w:rsidR="007C5485" w:rsidRPr="00FA04E5" w:rsidRDefault="007C5485" w:rsidP="009C0EF9">
            <w:pPr>
              <w:jc w:val="both"/>
              <w:rPr>
                <w:rFonts w:ascii="Times New Roman" w:hAnsi="Times New Roman"/>
              </w:rPr>
            </w:pPr>
            <w:r w:rsidRPr="00FA04E5">
              <w:rPr>
                <w:rFonts w:ascii="Times New Roman" w:hAnsi="Times New Roman"/>
              </w:rPr>
              <w:t xml:space="preserve">Describe what you would do following accidental exposure to blood and bodily fluids? </w:t>
            </w:r>
            <w:r w:rsidR="00DE3974">
              <w:rPr>
                <w:rFonts w:ascii="Times New Roman" w:hAnsi="Times New Roman"/>
              </w:rPr>
              <w:t>Needle stick/ razor injury</w:t>
            </w:r>
          </w:p>
          <w:p w14:paraId="5EF44FB0" w14:textId="77777777" w:rsidR="007C5485" w:rsidRPr="00FA04E5" w:rsidRDefault="007C5485" w:rsidP="009C0EF9">
            <w:pPr>
              <w:rPr>
                <w:rFonts w:ascii="Times New Roman" w:hAnsi="Times New Roman"/>
              </w:rPr>
            </w:pPr>
          </w:p>
        </w:tc>
        <w:tc>
          <w:tcPr>
            <w:tcW w:w="1430" w:type="dxa"/>
          </w:tcPr>
          <w:p w14:paraId="5DA1F22B" w14:textId="5F71875B" w:rsidR="007C5485" w:rsidRDefault="00F20F79" w:rsidP="009C0EF9">
            <w:r>
              <w:t>1</w:t>
            </w:r>
          </w:p>
        </w:tc>
        <w:tc>
          <w:tcPr>
            <w:tcW w:w="1292" w:type="dxa"/>
          </w:tcPr>
          <w:p w14:paraId="28D456A8" w14:textId="0820CAED" w:rsidR="00060270" w:rsidRDefault="00060270" w:rsidP="009C0EF9"/>
        </w:tc>
      </w:tr>
      <w:tr w:rsidR="007C5485" w14:paraId="163DE2CE" w14:textId="77777777" w:rsidTr="007C5485">
        <w:trPr>
          <w:trHeight w:val="507"/>
        </w:trPr>
        <w:tc>
          <w:tcPr>
            <w:tcW w:w="8293" w:type="dxa"/>
          </w:tcPr>
          <w:p w14:paraId="14CDE217" w14:textId="77777777" w:rsidR="007C5485" w:rsidRPr="00FA04E5" w:rsidRDefault="007C5485" w:rsidP="009C0EF9">
            <w:pPr>
              <w:rPr>
                <w:rFonts w:ascii="Times New Roman" w:hAnsi="Times New Roman"/>
                <w:b/>
              </w:rPr>
            </w:pPr>
            <w:r w:rsidRPr="00FA04E5">
              <w:rPr>
                <w:rFonts w:ascii="Times New Roman" w:hAnsi="Times New Roman"/>
                <w:b/>
              </w:rPr>
              <w:t>Total</w:t>
            </w:r>
          </w:p>
        </w:tc>
        <w:tc>
          <w:tcPr>
            <w:tcW w:w="1430" w:type="dxa"/>
          </w:tcPr>
          <w:p w14:paraId="396740BB" w14:textId="77777777" w:rsidR="007C5485" w:rsidRPr="00FA04E5" w:rsidRDefault="007C5485" w:rsidP="009C0EF9">
            <w:pPr>
              <w:rPr>
                <w:b/>
              </w:rPr>
            </w:pPr>
            <w:r w:rsidRPr="00FA04E5">
              <w:rPr>
                <w:b/>
              </w:rPr>
              <w:t>40</w:t>
            </w:r>
          </w:p>
        </w:tc>
        <w:tc>
          <w:tcPr>
            <w:tcW w:w="1292" w:type="dxa"/>
          </w:tcPr>
          <w:p w14:paraId="492B1E80" w14:textId="77777777" w:rsidR="007C5485" w:rsidRDefault="007C5485" w:rsidP="009C0EF9"/>
        </w:tc>
      </w:tr>
    </w:tbl>
    <w:p w14:paraId="49DFAB7A" w14:textId="77777777" w:rsidR="00651C5F" w:rsidRPr="00651C5F" w:rsidRDefault="00651C5F" w:rsidP="00651C5F">
      <w:pPr>
        <w:spacing w:after="200"/>
        <w:rPr>
          <w:rFonts w:ascii="Arial" w:eastAsia="Calibri" w:hAnsi="Arial" w:cs="Arial"/>
          <w:b/>
          <w:sz w:val="28"/>
          <w:szCs w:val="28"/>
          <w:lang w:val="en-IE"/>
        </w:rPr>
      </w:pPr>
    </w:p>
    <w:p w14:paraId="24C24EE0" w14:textId="516CB2D9" w:rsidR="00651C5F" w:rsidRPr="00651C5F" w:rsidRDefault="00651C5F" w:rsidP="00651C5F">
      <w:pPr>
        <w:spacing w:after="200"/>
        <w:rPr>
          <w:rFonts w:ascii="Arial" w:eastAsia="Calibri" w:hAnsi="Arial" w:cs="Arial"/>
          <w:b/>
          <w:sz w:val="28"/>
          <w:szCs w:val="28"/>
          <w:lang w:val="en-IE"/>
        </w:rPr>
      </w:pPr>
      <w:r w:rsidRPr="00651C5F">
        <w:rPr>
          <w:rFonts w:ascii="Arial" w:eastAsia="Calibri" w:hAnsi="Arial" w:cs="Arial"/>
          <w:b/>
          <w:sz w:val="28"/>
          <w:szCs w:val="28"/>
          <w:lang w:val="en-IE"/>
        </w:rPr>
        <w:t xml:space="preserve">    </w:t>
      </w:r>
      <w:r w:rsidRPr="00651C5F">
        <w:rPr>
          <w:rFonts w:ascii="Arial" w:eastAsia="Calibri" w:hAnsi="Arial" w:cs="Arial"/>
          <w:b/>
          <w:sz w:val="28"/>
          <w:szCs w:val="28"/>
          <w:lang w:val="en-IE"/>
        </w:rPr>
        <w:tab/>
      </w:r>
      <w:r w:rsidRPr="00651C5F">
        <w:rPr>
          <w:rFonts w:ascii="Arial" w:eastAsia="Calibri" w:hAnsi="Arial" w:cs="Arial"/>
          <w:b/>
          <w:sz w:val="28"/>
          <w:szCs w:val="28"/>
          <w:lang w:val="en-IE"/>
        </w:rPr>
        <w:tab/>
      </w:r>
      <w:r w:rsidRPr="00651C5F">
        <w:rPr>
          <w:rFonts w:ascii="Arial" w:eastAsia="Calibri" w:hAnsi="Arial" w:cs="Arial"/>
          <w:b/>
          <w:sz w:val="28"/>
          <w:szCs w:val="28"/>
          <w:lang w:val="en-IE"/>
        </w:rPr>
        <w:tab/>
      </w:r>
      <w:r w:rsidRPr="00651C5F">
        <w:rPr>
          <w:rFonts w:ascii="Arial" w:eastAsia="Calibri" w:hAnsi="Arial" w:cs="Arial"/>
          <w:b/>
          <w:sz w:val="28"/>
          <w:szCs w:val="28"/>
          <w:lang w:val="en-IE"/>
        </w:rPr>
        <w:tab/>
      </w:r>
      <w:r w:rsidRPr="00651C5F">
        <w:rPr>
          <w:rFonts w:ascii="Arial" w:eastAsia="Calibri" w:hAnsi="Arial" w:cs="Arial"/>
          <w:b/>
          <w:sz w:val="28"/>
          <w:szCs w:val="28"/>
          <w:lang w:val="en-IE"/>
        </w:rPr>
        <w:tab/>
      </w:r>
      <w:r w:rsidRPr="00651C5F">
        <w:rPr>
          <w:rFonts w:ascii="Arial" w:eastAsia="Calibri" w:hAnsi="Arial" w:cs="Arial"/>
          <w:b/>
          <w:sz w:val="28"/>
          <w:szCs w:val="28"/>
          <w:lang w:val="en-IE"/>
        </w:rPr>
        <w:tab/>
      </w:r>
    </w:p>
    <w:p w14:paraId="7F550F5A" w14:textId="77777777" w:rsidR="00914668" w:rsidRPr="00F77E10" w:rsidRDefault="00914668" w:rsidP="00914668">
      <w:pPr>
        <w:spacing w:line="360" w:lineRule="auto"/>
        <w:jc w:val="both"/>
        <w:rPr>
          <w:rFonts w:ascii="Times New Roman" w:eastAsia="Times New Roman" w:hAnsi="Times New Roman"/>
          <w:bCs/>
          <w:color w:val="000000"/>
        </w:rPr>
      </w:pPr>
      <w:r w:rsidRPr="00976A83">
        <w:rPr>
          <w:rFonts w:eastAsia="Times New Roman"/>
          <w:color w:val="FF0000"/>
          <w:sz w:val="32"/>
          <w:szCs w:val="32"/>
        </w:rPr>
        <w:t xml:space="preserve">Step 1 – Hand Hygiene – </w:t>
      </w:r>
      <w:r>
        <w:rPr>
          <w:rFonts w:eastAsia="Times New Roman"/>
          <w:color w:val="FF0000"/>
          <w:sz w:val="32"/>
          <w:szCs w:val="32"/>
        </w:rPr>
        <w:t xml:space="preserve">Total = </w:t>
      </w:r>
      <w:r w:rsidRPr="00976A83">
        <w:rPr>
          <w:rFonts w:eastAsia="Times New Roman"/>
          <w:color w:val="FF0000"/>
          <w:sz w:val="32"/>
          <w:szCs w:val="32"/>
        </w:rPr>
        <w:t>20%</w:t>
      </w:r>
    </w:p>
    <w:p w14:paraId="7D3AE481" w14:textId="77777777" w:rsidR="00914668" w:rsidRPr="003B68FB" w:rsidRDefault="00914668" w:rsidP="00914668">
      <w:pPr>
        <w:jc w:val="both"/>
        <w:rPr>
          <w:rFonts w:eastAsia="Times New Roman"/>
          <w:color w:val="FF0000"/>
          <w:sz w:val="32"/>
          <w:szCs w:val="32"/>
          <w:u w:val="single"/>
        </w:rPr>
      </w:pPr>
      <w:r w:rsidRPr="003B68FB">
        <w:rPr>
          <w:rFonts w:eastAsia="Times New Roman"/>
          <w:color w:val="FF0000"/>
          <w:sz w:val="32"/>
          <w:szCs w:val="32"/>
          <w:u w:val="single"/>
        </w:rPr>
        <w:t>Demonstration of Hand Hygiene Technique 10%</w:t>
      </w:r>
    </w:p>
    <w:p w14:paraId="575D2FF5" w14:textId="77777777" w:rsidR="00914668" w:rsidRDefault="00914668" w:rsidP="00914668">
      <w:pPr>
        <w:jc w:val="both"/>
        <w:rPr>
          <w:rFonts w:eastAsia="Times New Roman"/>
          <w:color w:val="4F81BD" w:themeColor="accent1"/>
          <w:sz w:val="32"/>
          <w:szCs w:val="32"/>
          <w:u w:val="single"/>
        </w:rPr>
      </w:pPr>
      <w:r w:rsidRPr="003B68FB">
        <w:rPr>
          <w:rFonts w:eastAsia="Times New Roman"/>
          <w:color w:val="4F81BD" w:themeColor="accent1"/>
          <w:sz w:val="32"/>
          <w:szCs w:val="32"/>
          <w:u w:val="single"/>
        </w:rPr>
        <w:t>The Learner will demonstrate the 7 techniques of hand hygiene this will be recorded/video.</w:t>
      </w:r>
    </w:p>
    <w:p w14:paraId="01A92C90" w14:textId="2EF2BA50" w:rsidR="00FC6495" w:rsidRPr="003B68FB" w:rsidRDefault="00FC6495" w:rsidP="00914668">
      <w:pPr>
        <w:jc w:val="both"/>
        <w:rPr>
          <w:rFonts w:eastAsia="Times New Roman"/>
          <w:color w:val="4F81BD" w:themeColor="accent1"/>
          <w:sz w:val="32"/>
          <w:szCs w:val="32"/>
          <w:u w:val="single"/>
        </w:rPr>
      </w:pPr>
    </w:p>
    <w:p w14:paraId="743EEFBC" w14:textId="77777777" w:rsidR="00456D5E" w:rsidRDefault="00F20F79" w:rsidP="00914668">
      <w:pPr>
        <w:rPr>
          <w:rFonts w:ascii="Times New Roman" w:eastAsia="Times New Roman" w:hAnsi="Times New Roman"/>
          <w:bCs/>
          <w:color w:val="000000"/>
        </w:rPr>
      </w:pPr>
      <w:r w:rsidRPr="004E516D">
        <w:rPr>
          <w:rFonts w:ascii="Times New Roman" w:eastAsia="Times New Roman" w:hAnsi="Times New Roman"/>
          <w:b/>
          <w:color w:val="000000"/>
        </w:rPr>
        <w:t>Discuss the importance</w:t>
      </w:r>
      <w:r w:rsidR="00914668" w:rsidRPr="004E516D">
        <w:rPr>
          <w:rFonts w:ascii="Times New Roman" w:eastAsia="Times New Roman" w:hAnsi="Times New Roman"/>
          <w:b/>
          <w:color w:val="000000"/>
        </w:rPr>
        <w:t xml:space="preserve"> </w:t>
      </w:r>
      <w:r w:rsidRPr="004E516D">
        <w:rPr>
          <w:rFonts w:ascii="Times New Roman" w:eastAsia="Times New Roman" w:hAnsi="Times New Roman"/>
          <w:b/>
          <w:color w:val="000000"/>
        </w:rPr>
        <w:t xml:space="preserve">of washing our hands </w:t>
      </w:r>
      <w:r w:rsidR="00914668" w:rsidRPr="004E516D">
        <w:rPr>
          <w:rFonts w:ascii="Times New Roman" w:eastAsia="Times New Roman" w:hAnsi="Times New Roman"/>
          <w:b/>
          <w:color w:val="000000"/>
        </w:rPr>
        <w:t>before coming into contact with</w:t>
      </w:r>
      <w:r w:rsidRPr="004E516D">
        <w:rPr>
          <w:rFonts w:ascii="Times New Roman" w:eastAsia="Times New Roman" w:hAnsi="Times New Roman"/>
          <w:b/>
          <w:color w:val="000000"/>
        </w:rPr>
        <w:t xml:space="preserve"> a</w:t>
      </w:r>
      <w:r w:rsidR="00914668" w:rsidRPr="004E516D">
        <w:rPr>
          <w:rFonts w:ascii="Times New Roman" w:eastAsia="Times New Roman" w:hAnsi="Times New Roman"/>
          <w:b/>
          <w:color w:val="000000"/>
        </w:rPr>
        <w:t xml:space="preserve"> </w:t>
      </w:r>
      <w:r w:rsidRPr="004E516D">
        <w:rPr>
          <w:rFonts w:ascii="Times New Roman" w:eastAsia="Times New Roman" w:hAnsi="Times New Roman"/>
          <w:b/>
          <w:color w:val="000000"/>
        </w:rPr>
        <w:t>client</w:t>
      </w:r>
      <w:r w:rsidRPr="008944E0">
        <w:rPr>
          <w:rFonts w:ascii="Times New Roman" w:eastAsia="Times New Roman" w:hAnsi="Times New Roman"/>
          <w:bCs/>
          <w:color w:val="000000"/>
        </w:rPr>
        <w:t>.</w:t>
      </w:r>
    </w:p>
    <w:p w14:paraId="67949520" w14:textId="77777777" w:rsidR="00624041" w:rsidRDefault="00914668" w:rsidP="00914668">
      <w:pPr>
        <w:rPr>
          <w:rFonts w:ascii="Times New Roman" w:eastAsia="Times New Roman" w:hAnsi="Times New Roman"/>
          <w:bCs/>
          <w:color w:val="000000"/>
        </w:rPr>
      </w:pPr>
      <w:r w:rsidRPr="008944E0">
        <w:rPr>
          <w:rFonts w:ascii="Times New Roman" w:eastAsia="Times New Roman" w:hAnsi="Times New Roman"/>
          <w:bCs/>
          <w:color w:val="000000"/>
        </w:rPr>
        <w:t xml:space="preserve"> </w:t>
      </w:r>
    </w:p>
    <w:p w14:paraId="00435648" w14:textId="3D19414F" w:rsidR="009F546F" w:rsidRPr="0001599B" w:rsidRDefault="00624041" w:rsidP="00914668">
      <w:pPr>
        <w:rPr>
          <w:rFonts w:ascii="Times New Roman" w:eastAsia="Times New Roman" w:hAnsi="Times New Roman"/>
          <w:bCs/>
          <w:i/>
          <w:iCs/>
          <w:color w:val="000000"/>
        </w:rPr>
      </w:pPr>
      <w:r w:rsidRPr="0001599B">
        <w:rPr>
          <w:rFonts w:ascii="Times New Roman" w:eastAsia="Times New Roman" w:hAnsi="Times New Roman"/>
          <w:bCs/>
          <w:i/>
          <w:iCs/>
          <w:color w:val="000000"/>
        </w:rPr>
        <w:t xml:space="preserve">Hand washing is the most </w:t>
      </w:r>
      <w:r w:rsidR="0038093F" w:rsidRPr="0001599B">
        <w:rPr>
          <w:rFonts w:ascii="Times New Roman" w:eastAsia="Times New Roman" w:hAnsi="Times New Roman"/>
          <w:bCs/>
          <w:i/>
          <w:iCs/>
          <w:color w:val="000000"/>
        </w:rPr>
        <w:t xml:space="preserve">important and </w:t>
      </w:r>
      <w:r w:rsidRPr="0001599B">
        <w:rPr>
          <w:rFonts w:ascii="Times New Roman" w:eastAsia="Times New Roman" w:hAnsi="Times New Roman"/>
          <w:bCs/>
          <w:i/>
          <w:iCs/>
          <w:color w:val="000000"/>
        </w:rPr>
        <w:t>affec</w:t>
      </w:r>
      <w:r w:rsidR="0038093F" w:rsidRPr="0001599B">
        <w:rPr>
          <w:rFonts w:ascii="Times New Roman" w:eastAsia="Times New Roman" w:hAnsi="Times New Roman"/>
          <w:bCs/>
          <w:i/>
          <w:iCs/>
          <w:color w:val="000000"/>
        </w:rPr>
        <w:t>tive</w:t>
      </w:r>
      <w:r w:rsidR="005530D8" w:rsidRPr="0001599B">
        <w:rPr>
          <w:rFonts w:ascii="Times New Roman" w:eastAsia="Times New Roman" w:hAnsi="Times New Roman"/>
          <w:bCs/>
          <w:i/>
          <w:iCs/>
          <w:color w:val="000000"/>
        </w:rPr>
        <w:t xml:space="preserve"> method in preventing</w:t>
      </w:r>
      <w:r w:rsidR="00C11188">
        <w:rPr>
          <w:rFonts w:ascii="Times New Roman" w:eastAsia="Times New Roman" w:hAnsi="Times New Roman"/>
          <w:bCs/>
          <w:i/>
          <w:iCs/>
          <w:color w:val="000000"/>
        </w:rPr>
        <w:t xml:space="preserve"> and </w:t>
      </w:r>
      <w:r w:rsidR="005652D0">
        <w:rPr>
          <w:rFonts w:ascii="Times New Roman" w:eastAsia="Times New Roman" w:hAnsi="Times New Roman"/>
          <w:bCs/>
          <w:i/>
          <w:iCs/>
          <w:color w:val="000000"/>
        </w:rPr>
        <w:t>stopping</w:t>
      </w:r>
      <w:r w:rsidR="0086596E">
        <w:rPr>
          <w:rFonts w:ascii="Times New Roman" w:eastAsia="Times New Roman" w:hAnsi="Times New Roman"/>
          <w:bCs/>
          <w:i/>
          <w:iCs/>
          <w:color w:val="000000"/>
        </w:rPr>
        <w:t xml:space="preserve"> the spread of infections</w:t>
      </w:r>
      <w:r w:rsidR="005530D8" w:rsidRPr="0001599B">
        <w:rPr>
          <w:rFonts w:ascii="Times New Roman" w:eastAsia="Times New Roman" w:hAnsi="Times New Roman"/>
          <w:bCs/>
          <w:i/>
          <w:iCs/>
          <w:color w:val="000000"/>
        </w:rPr>
        <w:t xml:space="preserve"> </w:t>
      </w:r>
      <w:r w:rsidR="007545BC" w:rsidRPr="0001599B">
        <w:rPr>
          <w:rFonts w:ascii="Times New Roman" w:eastAsia="Times New Roman" w:hAnsi="Times New Roman"/>
          <w:bCs/>
          <w:i/>
          <w:iCs/>
          <w:color w:val="000000"/>
        </w:rPr>
        <w:t>and</w:t>
      </w:r>
      <w:r w:rsidR="007C40D8" w:rsidRPr="0001599B">
        <w:rPr>
          <w:rFonts w:ascii="Times New Roman" w:eastAsia="Times New Roman" w:hAnsi="Times New Roman"/>
          <w:bCs/>
          <w:i/>
          <w:iCs/>
          <w:color w:val="000000"/>
        </w:rPr>
        <w:t xml:space="preserve"> protect</w:t>
      </w:r>
      <w:r w:rsidR="007545BC" w:rsidRPr="0001599B">
        <w:rPr>
          <w:rFonts w:ascii="Times New Roman" w:eastAsia="Times New Roman" w:hAnsi="Times New Roman"/>
          <w:bCs/>
          <w:i/>
          <w:iCs/>
          <w:color w:val="000000"/>
        </w:rPr>
        <w:t>ing</w:t>
      </w:r>
      <w:r w:rsidR="007C40D8" w:rsidRPr="0001599B">
        <w:rPr>
          <w:rFonts w:ascii="Times New Roman" w:eastAsia="Times New Roman" w:hAnsi="Times New Roman"/>
          <w:bCs/>
          <w:i/>
          <w:iCs/>
          <w:color w:val="000000"/>
        </w:rPr>
        <w:t xml:space="preserve"> the client against </w:t>
      </w:r>
      <w:r w:rsidR="00593D33" w:rsidRPr="0001599B">
        <w:rPr>
          <w:rFonts w:ascii="Times New Roman" w:eastAsia="Times New Roman" w:hAnsi="Times New Roman"/>
          <w:bCs/>
          <w:i/>
          <w:iCs/>
          <w:color w:val="000000"/>
        </w:rPr>
        <w:t>micro-</w:t>
      </w:r>
      <w:r w:rsidR="00F115D6" w:rsidRPr="0001599B">
        <w:rPr>
          <w:rFonts w:ascii="Times New Roman" w:eastAsia="Times New Roman" w:hAnsi="Times New Roman"/>
          <w:bCs/>
          <w:i/>
          <w:iCs/>
          <w:color w:val="000000"/>
        </w:rPr>
        <w:t>organisms</w:t>
      </w:r>
      <w:r w:rsidR="00DF7A6F" w:rsidRPr="0001599B">
        <w:rPr>
          <w:rFonts w:ascii="Times New Roman" w:eastAsia="Times New Roman" w:hAnsi="Times New Roman"/>
          <w:bCs/>
          <w:i/>
          <w:iCs/>
          <w:color w:val="000000"/>
        </w:rPr>
        <w:t>, that’s why it is very</w:t>
      </w:r>
      <w:r w:rsidR="00821A83">
        <w:rPr>
          <w:rFonts w:ascii="Times New Roman" w:eastAsia="Times New Roman" w:hAnsi="Times New Roman"/>
          <w:bCs/>
          <w:i/>
          <w:iCs/>
          <w:color w:val="000000"/>
        </w:rPr>
        <w:t xml:space="preserve"> </w:t>
      </w:r>
      <w:r w:rsidR="00DF7A6F" w:rsidRPr="0001599B">
        <w:rPr>
          <w:rFonts w:ascii="Times New Roman" w:eastAsia="Times New Roman" w:hAnsi="Times New Roman"/>
          <w:bCs/>
          <w:i/>
          <w:iCs/>
          <w:color w:val="000000"/>
        </w:rPr>
        <w:t>important</w:t>
      </w:r>
      <w:r w:rsidR="0001599B" w:rsidRPr="0001599B">
        <w:rPr>
          <w:rFonts w:ascii="Times New Roman" w:eastAsia="Times New Roman" w:hAnsi="Times New Roman"/>
          <w:bCs/>
          <w:i/>
          <w:iCs/>
          <w:color w:val="000000"/>
        </w:rPr>
        <w:t xml:space="preserve"> to wash </w:t>
      </w:r>
      <w:r w:rsidR="001736BC">
        <w:rPr>
          <w:rFonts w:ascii="Times New Roman" w:eastAsia="Times New Roman" w:hAnsi="Times New Roman"/>
          <w:bCs/>
          <w:i/>
          <w:iCs/>
          <w:color w:val="000000"/>
        </w:rPr>
        <w:t>my</w:t>
      </w:r>
      <w:r w:rsidR="0001599B" w:rsidRPr="0001599B">
        <w:rPr>
          <w:rFonts w:ascii="Times New Roman" w:eastAsia="Times New Roman" w:hAnsi="Times New Roman"/>
          <w:bCs/>
          <w:i/>
          <w:iCs/>
          <w:color w:val="000000"/>
        </w:rPr>
        <w:t xml:space="preserve"> hands before</w:t>
      </w:r>
      <w:r w:rsidR="00F61B80">
        <w:rPr>
          <w:rFonts w:ascii="Times New Roman" w:eastAsia="Times New Roman" w:hAnsi="Times New Roman"/>
          <w:bCs/>
          <w:i/>
          <w:iCs/>
          <w:color w:val="000000"/>
        </w:rPr>
        <w:t xml:space="preserve"> and after</w:t>
      </w:r>
      <w:r w:rsidR="0001599B" w:rsidRPr="0001599B">
        <w:rPr>
          <w:rFonts w:ascii="Times New Roman" w:eastAsia="Times New Roman" w:hAnsi="Times New Roman"/>
          <w:bCs/>
          <w:i/>
          <w:iCs/>
          <w:color w:val="000000"/>
        </w:rPr>
        <w:t xml:space="preserve"> </w:t>
      </w:r>
      <w:r w:rsidR="005652D0" w:rsidRPr="0001599B">
        <w:rPr>
          <w:rFonts w:ascii="Times New Roman" w:eastAsia="Times New Roman" w:hAnsi="Times New Roman"/>
          <w:bCs/>
          <w:i/>
          <w:iCs/>
          <w:color w:val="000000"/>
        </w:rPr>
        <w:t>meeting</w:t>
      </w:r>
      <w:r w:rsidR="0001599B" w:rsidRPr="0001599B">
        <w:rPr>
          <w:rFonts w:ascii="Times New Roman" w:eastAsia="Times New Roman" w:hAnsi="Times New Roman"/>
          <w:bCs/>
          <w:i/>
          <w:iCs/>
          <w:color w:val="000000"/>
        </w:rPr>
        <w:t xml:space="preserve"> a client</w:t>
      </w:r>
      <w:r w:rsidR="000562B6">
        <w:rPr>
          <w:rFonts w:ascii="Times New Roman" w:eastAsia="Times New Roman" w:hAnsi="Times New Roman"/>
          <w:bCs/>
          <w:i/>
          <w:iCs/>
          <w:color w:val="000000"/>
        </w:rPr>
        <w:t>.</w:t>
      </w:r>
      <w:r w:rsidR="00F33EC8">
        <w:rPr>
          <w:rFonts w:ascii="Times New Roman" w:eastAsia="Times New Roman" w:hAnsi="Times New Roman"/>
          <w:bCs/>
          <w:i/>
          <w:iCs/>
          <w:color w:val="000000"/>
        </w:rPr>
        <w:t xml:space="preserve"> </w:t>
      </w:r>
      <w:ins w:id="0" w:author="Happines Malinga" w:date="2024-03-26T23:10:00Z" w16du:dateUtc="2024-03-26T23:10:00Z">
        <w:r w:rsidR="0056520E">
          <w:rPr>
            <w:rFonts w:ascii="Times New Roman" w:eastAsia="Times New Roman" w:hAnsi="Times New Roman"/>
            <w:bCs/>
            <w:i/>
            <w:iCs/>
            <w:color w:val="000000"/>
          </w:rPr>
          <w:t xml:space="preserve">By performing </w:t>
        </w:r>
        <w:r w:rsidR="00F85964">
          <w:rPr>
            <w:rFonts w:ascii="Times New Roman" w:eastAsia="Times New Roman" w:hAnsi="Times New Roman"/>
            <w:bCs/>
            <w:i/>
            <w:iCs/>
            <w:color w:val="000000"/>
          </w:rPr>
          <w:t xml:space="preserve">proper handy </w:t>
        </w:r>
      </w:ins>
      <w:r w:rsidR="0015006C">
        <w:rPr>
          <w:rFonts w:ascii="Times New Roman" w:eastAsia="Times New Roman" w:hAnsi="Times New Roman"/>
          <w:bCs/>
          <w:i/>
          <w:iCs/>
          <w:color w:val="000000"/>
        </w:rPr>
        <w:t>hygiene,</w:t>
      </w:r>
      <w:r w:rsidR="00B91032">
        <w:rPr>
          <w:rFonts w:ascii="Times New Roman" w:eastAsia="Times New Roman" w:hAnsi="Times New Roman"/>
          <w:bCs/>
          <w:i/>
          <w:iCs/>
          <w:color w:val="000000"/>
        </w:rPr>
        <w:t xml:space="preserve"> </w:t>
      </w:r>
      <w:r w:rsidR="00B144A7">
        <w:rPr>
          <w:rFonts w:ascii="Times New Roman" w:eastAsia="Times New Roman" w:hAnsi="Times New Roman"/>
          <w:bCs/>
          <w:i/>
          <w:iCs/>
          <w:color w:val="000000"/>
        </w:rPr>
        <w:t xml:space="preserve">I </w:t>
      </w:r>
      <w:r w:rsidR="00504BAD">
        <w:rPr>
          <w:rFonts w:ascii="Times New Roman" w:eastAsia="Times New Roman" w:hAnsi="Times New Roman"/>
          <w:bCs/>
          <w:i/>
          <w:iCs/>
          <w:color w:val="000000"/>
        </w:rPr>
        <w:t xml:space="preserve">am </w:t>
      </w:r>
      <w:r w:rsidR="0015006C">
        <w:rPr>
          <w:rFonts w:ascii="Times New Roman" w:eastAsia="Times New Roman" w:hAnsi="Times New Roman"/>
          <w:bCs/>
          <w:i/>
          <w:iCs/>
          <w:color w:val="000000"/>
        </w:rPr>
        <w:t>preventing</w:t>
      </w:r>
      <w:r w:rsidR="00B91032">
        <w:rPr>
          <w:rFonts w:ascii="Times New Roman" w:eastAsia="Times New Roman" w:hAnsi="Times New Roman"/>
          <w:bCs/>
          <w:i/>
          <w:iCs/>
          <w:color w:val="000000"/>
        </w:rPr>
        <w:t xml:space="preserve"> the spread of infections</w:t>
      </w:r>
      <w:r w:rsidR="00504BAD">
        <w:rPr>
          <w:rFonts w:ascii="Times New Roman" w:eastAsia="Times New Roman" w:hAnsi="Times New Roman"/>
          <w:bCs/>
          <w:i/>
          <w:iCs/>
          <w:color w:val="000000"/>
        </w:rPr>
        <w:t xml:space="preserve"> from my hands to the patient</w:t>
      </w:r>
      <w:r w:rsidR="00367D77">
        <w:rPr>
          <w:rFonts w:ascii="Times New Roman" w:eastAsia="Times New Roman" w:hAnsi="Times New Roman"/>
          <w:bCs/>
          <w:i/>
          <w:iCs/>
          <w:color w:val="000000"/>
        </w:rPr>
        <w:t>.</w:t>
      </w:r>
      <w:r w:rsidR="00946946">
        <w:rPr>
          <w:rFonts w:ascii="Times New Roman" w:eastAsia="Times New Roman" w:hAnsi="Times New Roman"/>
          <w:bCs/>
          <w:i/>
          <w:iCs/>
          <w:color w:val="000000"/>
        </w:rPr>
        <w:t xml:space="preserve"> </w:t>
      </w:r>
      <w:r w:rsidR="0015006C">
        <w:rPr>
          <w:rFonts w:ascii="Times New Roman" w:eastAsia="Times New Roman" w:hAnsi="Times New Roman"/>
          <w:bCs/>
          <w:i/>
          <w:iCs/>
          <w:color w:val="000000"/>
        </w:rPr>
        <w:t>The</w:t>
      </w:r>
      <w:r w:rsidR="00946946">
        <w:rPr>
          <w:rFonts w:ascii="Times New Roman" w:eastAsia="Times New Roman" w:hAnsi="Times New Roman"/>
          <w:bCs/>
          <w:i/>
          <w:iCs/>
          <w:color w:val="000000"/>
        </w:rPr>
        <w:t xml:space="preserve"> </w:t>
      </w:r>
      <w:r w:rsidR="008762AC">
        <w:rPr>
          <w:rFonts w:ascii="Times New Roman" w:eastAsia="Times New Roman" w:hAnsi="Times New Roman"/>
          <w:bCs/>
          <w:i/>
          <w:iCs/>
          <w:color w:val="000000"/>
        </w:rPr>
        <w:t>spread of infection</w:t>
      </w:r>
      <w:r w:rsidR="002B6C49">
        <w:rPr>
          <w:rFonts w:ascii="Times New Roman" w:eastAsia="Times New Roman" w:hAnsi="Times New Roman"/>
          <w:bCs/>
          <w:i/>
          <w:iCs/>
          <w:color w:val="000000"/>
        </w:rPr>
        <w:t>s</w:t>
      </w:r>
      <w:ins w:id="1" w:author="Happines Malinga" w:date="2024-03-26T23:10:00Z" w16du:dateUtc="2024-03-26T23:10:00Z">
        <w:r w:rsidR="00F85964">
          <w:rPr>
            <w:rFonts w:ascii="Times New Roman" w:eastAsia="Times New Roman" w:hAnsi="Times New Roman"/>
            <w:bCs/>
            <w:i/>
            <w:iCs/>
            <w:color w:val="000000"/>
          </w:rPr>
          <w:t xml:space="preserve"> </w:t>
        </w:r>
        <w:r w:rsidR="00D01EE1">
          <w:rPr>
            <w:rFonts w:ascii="Times New Roman" w:eastAsia="Times New Roman" w:hAnsi="Times New Roman"/>
            <w:bCs/>
            <w:i/>
            <w:iCs/>
            <w:color w:val="000000"/>
          </w:rPr>
          <w:t xml:space="preserve">can cause a huge impact on </w:t>
        </w:r>
      </w:ins>
      <w:r w:rsidR="0015006C">
        <w:rPr>
          <w:rFonts w:ascii="Times New Roman" w:eastAsia="Times New Roman" w:hAnsi="Times New Roman"/>
          <w:bCs/>
          <w:i/>
          <w:iCs/>
          <w:color w:val="000000"/>
        </w:rPr>
        <w:t>the health</w:t>
      </w:r>
      <w:ins w:id="2" w:author="Happines Malinga" w:date="2024-03-26T23:10:00Z" w16du:dateUtc="2024-03-26T23:10:00Z">
        <w:r w:rsidR="003A6D45">
          <w:rPr>
            <w:rFonts w:ascii="Times New Roman" w:eastAsia="Times New Roman" w:hAnsi="Times New Roman"/>
            <w:bCs/>
            <w:i/>
            <w:iCs/>
            <w:color w:val="000000"/>
          </w:rPr>
          <w:t xml:space="preserve"> care </w:t>
        </w:r>
        <w:r w:rsidR="003322AE">
          <w:rPr>
            <w:rFonts w:ascii="Times New Roman" w:eastAsia="Times New Roman" w:hAnsi="Times New Roman"/>
            <w:bCs/>
            <w:i/>
            <w:iCs/>
            <w:color w:val="000000"/>
          </w:rPr>
          <w:t>system</w:t>
        </w:r>
      </w:ins>
      <w:r w:rsidR="001158DA">
        <w:rPr>
          <w:rFonts w:ascii="Times New Roman" w:eastAsia="Times New Roman" w:hAnsi="Times New Roman"/>
          <w:bCs/>
          <w:i/>
          <w:iCs/>
          <w:color w:val="000000"/>
        </w:rPr>
        <w:t xml:space="preserve"> (financial)</w:t>
      </w:r>
      <w:r w:rsidR="00D33AAA">
        <w:rPr>
          <w:rFonts w:ascii="Times New Roman" w:eastAsia="Times New Roman" w:hAnsi="Times New Roman"/>
          <w:bCs/>
          <w:i/>
          <w:iCs/>
          <w:color w:val="000000"/>
        </w:rPr>
        <w:t xml:space="preserve"> </w:t>
      </w:r>
      <w:r w:rsidR="0015006C">
        <w:rPr>
          <w:rFonts w:ascii="Times New Roman" w:eastAsia="Times New Roman" w:hAnsi="Times New Roman"/>
          <w:bCs/>
          <w:i/>
          <w:iCs/>
          <w:color w:val="000000"/>
        </w:rPr>
        <w:t>and on</w:t>
      </w:r>
      <w:r w:rsidR="002B6C49">
        <w:rPr>
          <w:rFonts w:ascii="Times New Roman" w:eastAsia="Times New Roman" w:hAnsi="Times New Roman"/>
          <w:bCs/>
          <w:i/>
          <w:iCs/>
          <w:color w:val="000000"/>
        </w:rPr>
        <w:t xml:space="preserve"> </w:t>
      </w:r>
      <w:r w:rsidR="00D33AAA">
        <w:rPr>
          <w:rFonts w:ascii="Times New Roman" w:eastAsia="Times New Roman" w:hAnsi="Times New Roman"/>
          <w:bCs/>
          <w:i/>
          <w:iCs/>
          <w:color w:val="000000"/>
        </w:rPr>
        <w:t>patient</w:t>
      </w:r>
      <w:r w:rsidR="003346D2">
        <w:rPr>
          <w:rFonts w:ascii="Times New Roman" w:eastAsia="Times New Roman" w:hAnsi="Times New Roman"/>
          <w:bCs/>
          <w:i/>
          <w:iCs/>
          <w:color w:val="000000"/>
        </w:rPr>
        <w:t xml:space="preserve"> and </w:t>
      </w:r>
      <w:r w:rsidR="00980E66">
        <w:rPr>
          <w:rFonts w:ascii="Times New Roman" w:eastAsia="Times New Roman" w:hAnsi="Times New Roman"/>
          <w:bCs/>
          <w:i/>
          <w:iCs/>
          <w:color w:val="000000"/>
        </w:rPr>
        <w:t xml:space="preserve">the </w:t>
      </w:r>
      <w:r w:rsidR="00FD0BE3">
        <w:rPr>
          <w:rFonts w:ascii="Times New Roman" w:eastAsia="Times New Roman" w:hAnsi="Times New Roman"/>
          <w:bCs/>
          <w:i/>
          <w:iCs/>
          <w:color w:val="000000"/>
        </w:rPr>
        <w:t>patient’s</w:t>
      </w:r>
      <w:r w:rsidR="00980E66">
        <w:rPr>
          <w:rFonts w:ascii="Times New Roman" w:eastAsia="Times New Roman" w:hAnsi="Times New Roman"/>
          <w:bCs/>
          <w:i/>
          <w:iCs/>
          <w:color w:val="000000"/>
        </w:rPr>
        <w:t xml:space="preserve"> family</w:t>
      </w:r>
      <w:r w:rsidR="00FD0BE3">
        <w:rPr>
          <w:rFonts w:ascii="Times New Roman" w:eastAsia="Times New Roman" w:hAnsi="Times New Roman"/>
          <w:bCs/>
          <w:i/>
          <w:iCs/>
          <w:color w:val="000000"/>
        </w:rPr>
        <w:t xml:space="preserve"> fina</w:t>
      </w:r>
      <w:r w:rsidR="001C1044">
        <w:rPr>
          <w:rFonts w:ascii="Times New Roman" w:eastAsia="Times New Roman" w:hAnsi="Times New Roman"/>
          <w:bCs/>
          <w:i/>
          <w:iCs/>
          <w:color w:val="000000"/>
        </w:rPr>
        <w:t>ncial losses.</w:t>
      </w:r>
      <w:r w:rsidR="00980E66">
        <w:rPr>
          <w:rFonts w:ascii="Times New Roman" w:eastAsia="Times New Roman" w:hAnsi="Times New Roman"/>
          <w:bCs/>
          <w:i/>
          <w:iCs/>
          <w:color w:val="000000"/>
        </w:rPr>
        <w:t xml:space="preserve"> </w:t>
      </w:r>
      <w:ins w:id="3" w:author="Happines Malinga" w:date="2024-03-26T23:10:00Z" w16du:dateUtc="2024-03-26T23:10:00Z">
        <w:r w:rsidR="003322AE">
          <w:rPr>
            <w:rFonts w:ascii="Times New Roman" w:eastAsia="Times New Roman" w:hAnsi="Times New Roman"/>
            <w:bCs/>
            <w:i/>
            <w:iCs/>
            <w:color w:val="000000"/>
          </w:rPr>
          <w:t xml:space="preserve"> </w:t>
        </w:r>
      </w:ins>
    </w:p>
    <w:p w14:paraId="16A262BB" w14:textId="77777777" w:rsidR="00914668" w:rsidRDefault="00914668" w:rsidP="00914668">
      <w:pPr>
        <w:pStyle w:val="ListParagraph"/>
        <w:spacing w:after="0"/>
        <w:rPr>
          <w:rFonts w:ascii="Times New Roman" w:eastAsia="Times New Roman" w:hAnsi="Times New Roman" w:cs="Times New Roman"/>
          <w:bCs/>
          <w:color w:val="000000"/>
          <w:sz w:val="24"/>
          <w:szCs w:val="24"/>
        </w:rPr>
      </w:pPr>
    </w:p>
    <w:p w14:paraId="688E1D4A" w14:textId="77777777" w:rsidR="003E23EE" w:rsidRDefault="00914668" w:rsidP="00246144">
      <w:pPr>
        <w:rPr>
          <w:rFonts w:ascii="Times New Roman" w:eastAsia="Times New Roman" w:hAnsi="Times New Roman"/>
          <w:bCs/>
          <w:color w:val="000000"/>
        </w:rPr>
      </w:pPr>
      <w:r w:rsidRPr="004E516D">
        <w:rPr>
          <w:rFonts w:ascii="Times New Roman" w:eastAsia="Times New Roman" w:hAnsi="Times New Roman"/>
          <w:b/>
          <w:color w:val="000000"/>
        </w:rPr>
        <w:t>What are the 5 moments for hand</w:t>
      </w:r>
      <w:r w:rsidR="00F20F79" w:rsidRPr="004E516D">
        <w:rPr>
          <w:rFonts w:ascii="Times New Roman" w:eastAsia="Times New Roman" w:hAnsi="Times New Roman"/>
          <w:b/>
          <w:color w:val="000000"/>
        </w:rPr>
        <w:t xml:space="preserve"> hygiene?</w:t>
      </w:r>
      <w:r w:rsidRPr="004E516D">
        <w:rPr>
          <w:rFonts w:ascii="Times New Roman" w:eastAsia="Times New Roman" w:hAnsi="Times New Roman"/>
          <w:b/>
          <w:color w:val="000000"/>
        </w:rPr>
        <w:t xml:space="preserve"> </w:t>
      </w:r>
      <w:r w:rsidR="00F20F79" w:rsidRPr="004E516D">
        <w:rPr>
          <w:rFonts w:ascii="Times New Roman" w:eastAsia="Times New Roman" w:hAnsi="Times New Roman"/>
          <w:b/>
          <w:color w:val="000000"/>
        </w:rPr>
        <w:t xml:space="preserve">give examples of </w:t>
      </w:r>
      <w:r w:rsidRPr="004E516D">
        <w:rPr>
          <w:rFonts w:ascii="Times New Roman" w:eastAsia="Times New Roman" w:hAnsi="Times New Roman"/>
          <w:b/>
          <w:color w:val="000000"/>
        </w:rPr>
        <w:t xml:space="preserve">when you </w:t>
      </w:r>
      <w:r w:rsidR="00F20F79" w:rsidRPr="004E516D">
        <w:rPr>
          <w:rFonts w:ascii="Times New Roman" w:eastAsia="Times New Roman" w:hAnsi="Times New Roman"/>
          <w:b/>
          <w:color w:val="000000"/>
        </w:rPr>
        <w:t xml:space="preserve">would </w:t>
      </w:r>
      <w:r w:rsidRPr="004E516D">
        <w:rPr>
          <w:rFonts w:ascii="Times New Roman" w:eastAsia="Times New Roman" w:hAnsi="Times New Roman"/>
          <w:b/>
          <w:color w:val="000000"/>
        </w:rPr>
        <w:t xml:space="preserve">use these in </w:t>
      </w:r>
      <w:r w:rsidR="00F20F79" w:rsidRPr="004E516D">
        <w:rPr>
          <w:rFonts w:ascii="Times New Roman" w:eastAsia="Times New Roman" w:hAnsi="Times New Roman"/>
          <w:b/>
          <w:color w:val="000000"/>
        </w:rPr>
        <w:t>the workplace with a client</w:t>
      </w:r>
      <w:r w:rsidRPr="003B68FB">
        <w:rPr>
          <w:rFonts w:ascii="Times New Roman" w:eastAsia="Times New Roman" w:hAnsi="Times New Roman"/>
          <w:bCs/>
          <w:color w:val="000000"/>
        </w:rPr>
        <w:t>?</w:t>
      </w:r>
    </w:p>
    <w:p w14:paraId="311CD86E" w14:textId="1F21A39A" w:rsidR="007A1A67" w:rsidRDefault="00914668" w:rsidP="00246144">
      <w:pPr>
        <w:rPr>
          <w:rFonts w:ascii="Times New Roman" w:eastAsia="Times New Roman" w:hAnsi="Times New Roman"/>
          <w:bCs/>
          <w:color w:val="000000"/>
        </w:rPr>
      </w:pPr>
      <w:r w:rsidRPr="003B68FB">
        <w:rPr>
          <w:rFonts w:ascii="Times New Roman" w:eastAsia="Times New Roman" w:hAnsi="Times New Roman"/>
          <w:bCs/>
          <w:color w:val="000000"/>
        </w:rPr>
        <w:t xml:space="preserve"> </w:t>
      </w:r>
    </w:p>
    <w:p w14:paraId="2C7C462B" w14:textId="3FF44C12" w:rsidR="00E90231" w:rsidRDefault="00E90231" w:rsidP="00914668">
      <w:pPr>
        <w:rPr>
          <w:del w:id="4" w:author="Happines Malinga" w:date="2024-03-26T23:10:00Z" w16du:dateUtc="2024-03-26T23:10:00Z"/>
          <w:rFonts w:ascii="Times New Roman" w:eastAsia="Times New Roman" w:hAnsi="Times New Roman"/>
          <w:bCs/>
          <w:i/>
          <w:iCs/>
          <w:color w:val="000000"/>
        </w:rPr>
      </w:pPr>
      <w:r>
        <w:rPr>
          <w:rFonts w:ascii="Times New Roman" w:eastAsia="Times New Roman" w:hAnsi="Times New Roman"/>
          <w:b/>
          <w:i/>
          <w:iCs/>
          <w:color w:val="000000"/>
        </w:rPr>
        <w:t>1</w:t>
      </w:r>
      <w:r w:rsidR="000D588F">
        <w:rPr>
          <w:rFonts w:ascii="Times New Roman" w:eastAsia="Times New Roman" w:hAnsi="Times New Roman"/>
          <w:b/>
          <w:i/>
          <w:iCs/>
          <w:color w:val="000000"/>
        </w:rPr>
        <w:t>.</w:t>
      </w:r>
      <w:del w:id="5" w:author="Happines Malinga" w:date="2024-03-26T23:10:00Z" w16du:dateUtc="2024-03-26T23:10:00Z">
        <w:r>
          <w:rPr>
            <w:rFonts w:ascii="Times New Roman" w:eastAsia="Times New Roman" w:hAnsi="Times New Roman"/>
            <w:b/>
            <w:i/>
            <w:iCs/>
            <w:color w:val="000000"/>
          </w:rPr>
          <w:delText xml:space="preserve"> </w:delText>
        </w:r>
      </w:del>
      <w:r w:rsidR="002526C1" w:rsidRPr="00693368">
        <w:rPr>
          <w:rFonts w:ascii="Times New Roman" w:eastAsia="Times New Roman" w:hAnsi="Times New Roman"/>
          <w:b/>
          <w:i/>
          <w:iCs/>
          <w:color w:val="000000"/>
        </w:rPr>
        <w:t xml:space="preserve">Before </w:t>
      </w:r>
      <w:r w:rsidR="00003AE1" w:rsidRPr="00693368">
        <w:rPr>
          <w:rFonts w:ascii="Times New Roman" w:eastAsia="Times New Roman" w:hAnsi="Times New Roman"/>
          <w:b/>
          <w:i/>
          <w:iCs/>
          <w:color w:val="000000"/>
        </w:rPr>
        <w:t>touching a client</w:t>
      </w:r>
      <w:r w:rsidR="00E42458">
        <w:rPr>
          <w:rFonts w:ascii="Times New Roman" w:eastAsia="Times New Roman" w:hAnsi="Times New Roman"/>
          <w:b/>
          <w:i/>
          <w:iCs/>
          <w:color w:val="000000"/>
        </w:rPr>
        <w:t xml:space="preserve">: </w:t>
      </w:r>
      <w:r w:rsidR="009B0B99" w:rsidRPr="004242CB">
        <w:rPr>
          <w:rFonts w:ascii="Times New Roman" w:eastAsia="Times New Roman" w:hAnsi="Times New Roman"/>
          <w:bCs/>
          <w:i/>
          <w:iCs/>
          <w:color w:val="000000"/>
        </w:rPr>
        <w:t>to</w:t>
      </w:r>
      <w:r w:rsidR="00173689" w:rsidRPr="004242CB">
        <w:rPr>
          <w:rFonts w:ascii="Times New Roman" w:eastAsia="Times New Roman" w:hAnsi="Times New Roman"/>
          <w:bCs/>
          <w:i/>
          <w:iCs/>
          <w:color w:val="000000"/>
        </w:rPr>
        <w:t xml:space="preserve"> </w:t>
      </w:r>
      <w:r w:rsidR="00984DC3" w:rsidRPr="004242CB">
        <w:rPr>
          <w:rFonts w:ascii="Times New Roman" w:eastAsia="Times New Roman" w:hAnsi="Times New Roman"/>
          <w:bCs/>
          <w:i/>
          <w:iCs/>
          <w:color w:val="000000"/>
        </w:rPr>
        <w:t>prevent the patient</w:t>
      </w:r>
      <w:r w:rsidR="004242CB">
        <w:rPr>
          <w:rFonts w:ascii="Times New Roman" w:eastAsia="Times New Roman" w:hAnsi="Times New Roman"/>
          <w:bCs/>
          <w:i/>
          <w:iCs/>
          <w:color w:val="000000"/>
        </w:rPr>
        <w:t xml:space="preserve"> from being </w:t>
      </w:r>
      <w:r w:rsidR="00A96D99">
        <w:rPr>
          <w:rFonts w:ascii="Times New Roman" w:eastAsia="Times New Roman" w:hAnsi="Times New Roman"/>
          <w:bCs/>
          <w:i/>
          <w:iCs/>
          <w:color w:val="000000"/>
        </w:rPr>
        <w:t>colonized with health care-</w:t>
      </w:r>
      <w:r w:rsidR="00AB5781">
        <w:rPr>
          <w:rFonts w:ascii="Times New Roman" w:eastAsia="Times New Roman" w:hAnsi="Times New Roman"/>
          <w:bCs/>
          <w:i/>
          <w:iCs/>
          <w:color w:val="000000"/>
        </w:rPr>
        <w:t xml:space="preserve">associated </w:t>
      </w:r>
      <w:r w:rsidR="00973B45">
        <w:rPr>
          <w:rFonts w:ascii="Times New Roman" w:eastAsia="Times New Roman" w:hAnsi="Times New Roman"/>
          <w:bCs/>
          <w:i/>
          <w:iCs/>
          <w:color w:val="000000"/>
        </w:rPr>
        <w:t>microorganisms</w:t>
      </w:r>
      <w:r w:rsidR="00F837B3">
        <w:rPr>
          <w:rFonts w:ascii="Times New Roman" w:eastAsia="Times New Roman" w:hAnsi="Times New Roman"/>
          <w:bCs/>
          <w:i/>
          <w:iCs/>
          <w:color w:val="000000"/>
        </w:rPr>
        <w:t xml:space="preserve">, hand wash </w:t>
      </w:r>
      <w:r w:rsidR="00EB1C33">
        <w:rPr>
          <w:rFonts w:ascii="Times New Roman" w:eastAsia="Times New Roman" w:hAnsi="Times New Roman"/>
          <w:bCs/>
          <w:i/>
          <w:iCs/>
          <w:color w:val="000000"/>
        </w:rPr>
        <w:t xml:space="preserve">must take place before touching </w:t>
      </w:r>
      <w:r w:rsidR="00C94612">
        <w:rPr>
          <w:rFonts w:ascii="Times New Roman" w:eastAsia="Times New Roman" w:hAnsi="Times New Roman"/>
          <w:bCs/>
          <w:i/>
          <w:iCs/>
          <w:color w:val="000000"/>
        </w:rPr>
        <w:t>the patient or e</w:t>
      </w:r>
      <w:r w:rsidR="001C16FD">
        <w:rPr>
          <w:rFonts w:ascii="Times New Roman" w:eastAsia="Times New Roman" w:hAnsi="Times New Roman"/>
          <w:bCs/>
          <w:i/>
          <w:iCs/>
          <w:color w:val="000000"/>
        </w:rPr>
        <w:t>ntering the client zone</w:t>
      </w:r>
      <w:r w:rsidR="008F04E0">
        <w:rPr>
          <w:rFonts w:ascii="Times New Roman" w:eastAsia="Times New Roman" w:hAnsi="Times New Roman"/>
          <w:bCs/>
          <w:i/>
          <w:iCs/>
          <w:color w:val="000000"/>
        </w:rPr>
        <w:t>.</w:t>
      </w:r>
      <w:r w:rsidR="00BD1AB2">
        <w:rPr>
          <w:rFonts w:ascii="Times New Roman" w:eastAsia="Times New Roman" w:hAnsi="Times New Roman"/>
          <w:bCs/>
          <w:i/>
          <w:iCs/>
          <w:color w:val="000000"/>
        </w:rPr>
        <w:t xml:space="preserve"> The patient zone contain</w:t>
      </w:r>
      <w:r w:rsidR="000F5BFA">
        <w:rPr>
          <w:rFonts w:ascii="Times New Roman" w:eastAsia="Times New Roman" w:hAnsi="Times New Roman"/>
          <w:bCs/>
          <w:i/>
          <w:iCs/>
          <w:color w:val="000000"/>
        </w:rPr>
        <w:t>s the patient and his /her immediate</w:t>
      </w:r>
      <w:r w:rsidR="00AC07F0">
        <w:rPr>
          <w:rFonts w:ascii="Times New Roman" w:eastAsia="Times New Roman" w:hAnsi="Times New Roman"/>
          <w:bCs/>
          <w:i/>
          <w:iCs/>
          <w:color w:val="000000"/>
        </w:rPr>
        <w:t xml:space="preserve"> </w:t>
      </w:r>
      <w:r w:rsidR="009B0B99">
        <w:rPr>
          <w:rFonts w:ascii="Times New Roman" w:eastAsia="Times New Roman" w:hAnsi="Times New Roman"/>
          <w:bCs/>
          <w:i/>
          <w:iCs/>
          <w:color w:val="000000"/>
        </w:rPr>
        <w:t>surroundings</w:t>
      </w:r>
      <w:r w:rsidR="00AC07F0">
        <w:rPr>
          <w:rFonts w:ascii="Times New Roman" w:eastAsia="Times New Roman" w:hAnsi="Times New Roman"/>
          <w:bCs/>
          <w:i/>
          <w:iCs/>
          <w:color w:val="000000"/>
        </w:rPr>
        <w:t xml:space="preserve">, including surface </w:t>
      </w:r>
      <w:r w:rsidR="00BE7C93">
        <w:rPr>
          <w:rFonts w:ascii="Times New Roman" w:eastAsia="Times New Roman" w:hAnsi="Times New Roman"/>
          <w:bCs/>
          <w:i/>
          <w:iCs/>
          <w:color w:val="000000"/>
        </w:rPr>
        <w:t xml:space="preserve">touched by the patient </w:t>
      </w:r>
      <w:r w:rsidR="00323832">
        <w:rPr>
          <w:rFonts w:ascii="Times New Roman" w:eastAsia="Times New Roman" w:hAnsi="Times New Roman"/>
          <w:bCs/>
          <w:i/>
          <w:iCs/>
          <w:color w:val="000000"/>
        </w:rPr>
        <w:t>such as the bed rails,</w:t>
      </w:r>
      <w:r w:rsidR="00911C2F">
        <w:rPr>
          <w:rFonts w:ascii="Times New Roman" w:eastAsia="Times New Roman" w:hAnsi="Times New Roman"/>
          <w:bCs/>
          <w:i/>
          <w:iCs/>
          <w:color w:val="000000"/>
        </w:rPr>
        <w:t xml:space="preserve"> infusion tubing</w:t>
      </w:r>
      <w:r w:rsidR="00E1597D">
        <w:rPr>
          <w:rFonts w:ascii="Times New Roman" w:eastAsia="Times New Roman" w:hAnsi="Times New Roman"/>
          <w:bCs/>
          <w:i/>
          <w:iCs/>
          <w:color w:val="000000"/>
        </w:rPr>
        <w:t xml:space="preserve"> and surfaces frequ</w:t>
      </w:r>
      <w:r w:rsidR="00C87EEE">
        <w:rPr>
          <w:rFonts w:ascii="Times New Roman" w:eastAsia="Times New Roman" w:hAnsi="Times New Roman"/>
          <w:bCs/>
          <w:i/>
          <w:iCs/>
          <w:color w:val="000000"/>
        </w:rPr>
        <w:t xml:space="preserve">ently touched by staff </w:t>
      </w:r>
      <w:r w:rsidR="004E5D67">
        <w:rPr>
          <w:rFonts w:ascii="Times New Roman" w:eastAsia="Times New Roman" w:hAnsi="Times New Roman"/>
          <w:bCs/>
          <w:i/>
          <w:iCs/>
          <w:color w:val="000000"/>
        </w:rPr>
        <w:t xml:space="preserve">such as monitors, knobs, and </w:t>
      </w:r>
      <w:r w:rsidR="004C0701">
        <w:rPr>
          <w:rFonts w:ascii="Times New Roman" w:eastAsia="Times New Roman" w:hAnsi="Times New Roman"/>
          <w:bCs/>
          <w:i/>
          <w:iCs/>
          <w:color w:val="000000"/>
        </w:rPr>
        <w:t>buttons.</w:t>
      </w:r>
    </w:p>
    <w:p w14:paraId="44AF1A8F" w14:textId="3D1A13F4" w:rsidR="00770905" w:rsidRDefault="00770905" w:rsidP="00914668">
      <w:pPr>
        <w:rPr>
          <w:rFonts w:ascii="Times New Roman" w:eastAsia="Times New Roman" w:hAnsi="Times New Roman"/>
          <w:bCs/>
          <w:i/>
          <w:iCs/>
          <w:color w:val="000000"/>
        </w:rPr>
      </w:pPr>
      <w:del w:id="6" w:author="Happines Malinga" w:date="2024-03-26T23:10:00Z" w16du:dateUtc="2024-03-26T23:10:00Z">
        <w:r>
          <w:rPr>
            <w:rFonts w:ascii="Times New Roman" w:eastAsia="Times New Roman" w:hAnsi="Times New Roman"/>
            <w:bCs/>
            <w:i/>
            <w:iCs/>
            <w:color w:val="000000"/>
          </w:rPr>
          <w:delText>.</w:delText>
        </w:r>
      </w:del>
    </w:p>
    <w:p w14:paraId="6FD44C16" w14:textId="234B0A05" w:rsidR="00FE41D5" w:rsidRPr="001340C3" w:rsidRDefault="002F47A7" w:rsidP="00FE41D5">
      <w:pPr>
        <w:rPr>
          <w:ins w:id="7" w:author="Happines Malinga" w:date="2024-03-26T23:10:00Z" w16du:dateUtc="2024-03-26T23:10:00Z"/>
          <w:rFonts w:ascii="Times New Roman" w:eastAsia="Times New Roman" w:hAnsi="Times New Roman"/>
          <w:bCs/>
          <w:i/>
          <w:iCs/>
          <w:color w:val="FFFFFF" w:themeColor="background1"/>
        </w:rPr>
      </w:pPr>
      <w:ins w:id="8" w:author="Happines Malinga" w:date="2024-03-26T23:10:00Z" w16du:dateUtc="2024-03-26T23:10:00Z">
        <w:r w:rsidRPr="001340C3">
          <w:rPr>
            <w:rFonts w:ascii="Times New Roman" w:eastAsia="Times New Roman" w:hAnsi="Times New Roman"/>
            <w:b/>
            <w:i/>
            <w:iCs/>
            <w:color w:val="FFFFFF" w:themeColor="background1"/>
          </w:rPr>
          <w:t>Examples</w:t>
        </w:r>
        <w:r w:rsidRPr="001340C3">
          <w:rPr>
            <w:rFonts w:ascii="Times New Roman" w:eastAsia="Times New Roman" w:hAnsi="Times New Roman"/>
            <w:bCs/>
            <w:i/>
            <w:iCs/>
            <w:color w:val="FFFFFF" w:themeColor="background1"/>
          </w:rPr>
          <w:t xml:space="preserve"> </w:t>
        </w:r>
        <w:r w:rsidR="00C000EC" w:rsidRPr="001340C3">
          <w:rPr>
            <w:rFonts w:ascii="Times New Roman" w:eastAsia="Times New Roman" w:hAnsi="Times New Roman"/>
            <w:bCs/>
            <w:i/>
            <w:iCs/>
            <w:color w:val="FFFFFF" w:themeColor="background1"/>
          </w:rPr>
          <w:t xml:space="preserve">after touching </w:t>
        </w:r>
        <w:r w:rsidR="009E7500" w:rsidRPr="001340C3">
          <w:rPr>
            <w:rFonts w:ascii="Times New Roman" w:eastAsia="Times New Roman" w:hAnsi="Times New Roman"/>
            <w:bCs/>
            <w:i/>
            <w:iCs/>
            <w:color w:val="FFFFFF" w:themeColor="background1"/>
          </w:rPr>
          <w:t>a person’s skin</w:t>
        </w:r>
        <w:r w:rsidR="00644F7B" w:rsidRPr="001340C3">
          <w:rPr>
            <w:rFonts w:ascii="Times New Roman" w:eastAsia="Times New Roman" w:hAnsi="Times New Roman"/>
            <w:bCs/>
            <w:i/>
            <w:iCs/>
            <w:color w:val="FFFFFF" w:themeColor="background1"/>
          </w:rPr>
          <w:t>, after helping a patient</w:t>
        </w:r>
        <w:r w:rsidR="00883A86" w:rsidRPr="001340C3">
          <w:rPr>
            <w:rFonts w:ascii="Times New Roman" w:eastAsia="Times New Roman" w:hAnsi="Times New Roman"/>
            <w:bCs/>
            <w:i/>
            <w:iCs/>
            <w:color w:val="FFFFFF" w:themeColor="background1"/>
          </w:rPr>
          <w:t xml:space="preserve"> with personal care</w:t>
        </w:r>
        <w:r w:rsidR="00041887" w:rsidRPr="001340C3">
          <w:rPr>
            <w:rFonts w:ascii="Times New Roman" w:eastAsia="Times New Roman" w:hAnsi="Times New Roman"/>
            <w:bCs/>
            <w:i/>
            <w:iCs/>
            <w:color w:val="FFFFFF" w:themeColor="background1"/>
          </w:rPr>
          <w:t>, after taking a pu</w:t>
        </w:r>
        <w:r w:rsidR="009E7500" w:rsidRPr="001340C3">
          <w:rPr>
            <w:rFonts w:ascii="Times New Roman" w:eastAsia="Times New Roman" w:hAnsi="Times New Roman"/>
            <w:bCs/>
            <w:i/>
            <w:iCs/>
            <w:color w:val="FFFFFF" w:themeColor="background1"/>
          </w:rPr>
          <w:t>lse and</w:t>
        </w:r>
        <w:r w:rsidR="00240D8D" w:rsidRPr="001340C3">
          <w:rPr>
            <w:rFonts w:ascii="Times New Roman" w:eastAsia="Times New Roman" w:hAnsi="Times New Roman"/>
            <w:bCs/>
            <w:i/>
            <w:iCs/>
            <w:color w:val="FFFFFF" w:themeColor="background1"/>
          </w:rPr>
          <w:t xml:space="preserve"> blood pressure</w:t>
        </w:r>
        <w:r w:rsidR="009E7500" w:rsidRPr="001340C3">
          <w:rPr>
            <w:rFonts w:ascii="Times New Roman" w:eastAsia="Times New Roman" w:hAnsi="Times New Roman"/>
            <w:bCs/>
            <w:i/>
            <w:iCs/>
            <w:color w:val="FFFFFF" w:themeColor="background1"/>
          </w:rPr>
          <w:t>.</w:t>
        </w:r>
      </w:ins>
    </w:p>
    <w:p w14:paraId="7B9937AC" w14:textId="77777777" w:rsidR="00FE41D5" w:rsidRPr="001340C3" w:rsidRDefault="00FE41D5" w:rsidP="00A361A2">
      <w:pPr>
        <w:ind w:left="360"/>
        <w:rPr>
          <w:ins w:id="9" w:author="Happines Malinga" w:date="2024-03-26T23:10:00Z" w16du:dateUtc="2024-03-26T23:10:00Z"/>
          <w:rFonts w:ascii="Times New Roman" w:eastAsia="Times New Roman" w:hAnsi="Times New Roman"/>
          <w:bCs/>
          <w:i/>
          <w:iCs/>
          <w:color w:val="FFFFFF" w:themeColor="background1"/>
        </w:rPr>
      </w:pPr>
    </w:p>
    <w:p w14:paraId="6D31BB8B" w14:textId="77777777" w:rsidR="00FE41D5" w:rsidRDefault="00FE41D5" w:rsidP="00A361A2">
      <w:pPr>
        <w:ind w:left="360"/>
        <w:rPr>
          <w:ins w:id="10" w:author="Happines Malinga" w:date="2024-03-26T23:10:00Z" w16du:dateUtc="2024-03-26T23:10:00Z"/>
          <w:rFonts w:ascii="Times New Roman" w:eastAsia="Times New Roman" w:hAnsi="Times New Roman"/>
          <w:bCs/>
          <w:i/>
          <w:iCs/>
          <w:color w:val="000000"/>
        </w:rPr>
      </w:pPr>
    </w:p>
    <w:p w14:paraId="7D0E736F" w14:textId="55C9F622" w:rsidR="0098455F" w:rsidRDefault="00770905" w:rsidP="00914668">
      <w:pPr>
        <w:rPr>
          <w:rFonts w:ascii="Times New Roman" w:eastAsia="Times New Roman" w:hAnsi="Times New Roman"/>
          <w:bCs/>
          <w:i/>
          <w:iCs/>
          <w:color w:val="000000"/>
        </w:rPr>
      </w:pPr>
      <w:r w:rsidRPr="004121E0">
        <w:rPr>
          <w:rFonts w:ascii="Times New Roman" w:eastAsia="Times New Roman" w:hAnsi="Times New Roman"/>
          <w:b/>
          <w:i/>
          <w:iCs/>
          <w:color w:val="000000"/>
        </w:rPr>
        <w:t>2</w:t>
      </w:r>
      <w:r w:rsidR="000D588F">
        <w:rPr>
          <w:rFonts w:ascii="Times New Roman" w:eastAsia="Times New Roman" w:hAnsi="Times New Roman"/>
          <w:b/>
          <w:i/>
          <w:iCs/>
          <w:color w:val="000000"/>
        </w:rPr>
        <w:t>.</w:t>
      </w:r>
      <w:r w:rsidRPr="004121E0">
        <w:rPr>
          <w:rFonts w:ascii="Times New Roman" w:eastAsia="Times New Roman" w:hAnsi="Times New Roman"/>
          <w:b/>
          <w:i/>
          <w:iCs/>
          <w:color w:val="000000"/>
        </w:rPr>
        <w:t xml:space="preserve"> </w:t>
      </w:r>
      <w:r w:rsidR="00097A33" w:rsidRPr="004121E0">
        <w:rPr>
          <w:rFonts w:ascii="Times New Roman" w:eastAsia="Times New Roman" w:hAnsi="Times New Roman"/>
          <w:b/>
          <w:i/>
          <w:iCs/>
          <w:color w:val="000000"/>
        </w:rPr>
        <w:t>Before a clean/</w:t>
      </w:r>
      <w:r w:rsidR="004121E0" w:rsidRPr="004121E0">
        <w:rPr>
          <w:rFonts w:ascii="Times New Roman" w:eastAsia="Times New Roman" w:hAnsi="Times New Roman"/>
          <w:b/>
          <w:i/>
          <w:iCs/>
          <w:color w:val="000000"/>
        </w:rPr>
        <w:t xml:space="preserve">aseptic </w:t>
      </w:r>
      <w:r w:rsidR="00703A1D" w:rsidRPr="004121E0">
        <w:rPr>
          <w:rFonts w:ascii="Times New Roman" w:eastAsia="Times New Roman" w:hAnsi="Times New Roman"/>
          <w:b/>
          <w:i/>
          <w:iCs/>
          <w:color w:val="000000"/>
        </w:rPr>
        <w:t>procedure</w:t>
      </w:r>
      <w:r w:rsidR="00703A1D" w:rsidRPr="00703A1D">
        <w:rPr>
          <w:rFonts w:ascii="Times New Roman" w:eastAsia="Times New Roman" w:hAnsi="Times New Roman"/>
          <w:bCs/>
          <w:i/>
          <w:iCs/>
          <w:color w:val="000000"/>
        </w:rPr>
        <w:t xml:space="preserve">: </w:t>
      </w:r>
      <w:r w:rsidR="00740192">
        <w:rPr>
          <w:rFonts w:ascii="Times New Roman" w:eastAsia="Times New Roman" w:hAnsi="Times New Roman"/>
          <w:bCs/>
          <w:i/>
          <w:iCs/>
          <w:color w:val="000000"/>
        </w:rPr>
        <w:t xml:space="preserve">hands </w:t>
      </w:r>
      <w:r w:rsidR="004B1AC0">
        <w:rPr>
          <w:rFonts w:ascii="Times New Roman" w:eastAsia="Times New Roman" w:hAnsi="Times New Roman"/>
          <w:bCs/>
          <w:i/>
          <w:iCs/>
          <w:color w:val="000000"/>
        </w:rPr>
        <w:t>hygiene is cri</w:t>
      </w:r>
      <w:r w:rsidR="0031479F">
        <w:rPr>
          <w:rFonts w:ascii="Times New Roman" w:eastAsia="Times New Roman" w:hAnsi="Times New Roman"/>
          <w:bCs/>
          <w:i/>
          <w:iCs/>
          <w:color w:val="000000"/>
        </w:rPr>
        <w:t xml:space="preserve">tical </w:t>
      </w:r>
      <w:r w:rsidR="004C0701">
        <w:rPr>
          <w:rFonts w:ascii="Times New Roman" w:eastAsia="Times New Roman" w:hAnsi="Times New Roman"/>
          <w:bCs/>
          <w:i/>
          <w:iCs/>
          <w:color w:val="000000"/>
        </w:rPr>
        <w:t>to</w:t>
      </w:r>
      <w:r w:rsidR="0031479F">
        <w:rPr>
          <w:rFonts w:ascii="Times New Roman" w:eastAsia="Times New Roman" w:hAnsi="Times New Roman"/>
          <w:bCs/>
          <w:i/>
          <w:iCs/>
          <w:color w:val="000000"/>
        </w:rPr>
        <w:t xml:space="preserve"> prevent HCA</w:t>
      </w:r>
      <w:r w:rsidR="00402901">
        <w:rPr>
          <w:rFonts w:ascii="Times New Roman" w:eastAsia="Times New Roman" w:hAnsi="Times New Roman"/>
          <w:bCs/>
          <w:i/>
          <w:iCs/>
          <w:color w:val="000000"/>
        </w:rPr>
        <w:t xml:space="preserve">I. Hand hygiene </w:t>
      </w:r>
      <w:r w:rsidR="00A32D8A">
        <w:rPr>
          <w:rFonts w:ascii="Times New Roman" w:eastAsia="Times New Roman" w:hAnsi="Times New Roman"/>
          <w:bCs/>
          <w:i/>
          <w:iCs/>
          <w:color w:val="000000"/>
        </w:rPr>
        <w:t>should take place between the last exposure to a</w:t>
      </w:r>
      <w:r w:rsidR="00AC790C">
        <w:rPr>
          <w:rFonts w:ascii="Times New Roman" w:eastAsia="Times New Roman" w:hAnsi="Times New Roman"/>
          <w:bCs/>
          <w:i/>
          <w:iCs/>
          <w:color w:val="000000"/>
        </w:rPr>
        <w:t xml:space="preserve"> surface and immediately </w:t>
      </w:r>
      <w:r w:rsidR="004C0701">
        <w:rPr>
          <w:rFonts w:ascii="Times New Roman" w:eastAsia="Times New Roman" w:hAnsi="Times New Roman"/>
          <w:bCs/>
          <w:i/>
          <w:iCs/>
          <w:color w:val="000000"/>
        </w:rPr>
        <w:t>before</w:t>
      </w:r>
      <w:r w:rsidR="000037A8">
        <w:rPr>
          <w:rFonts w:ascii="Times New Roman" w:eastAsia="Times New Roman" w:hAnsi="Times New Roman"/>
          <w:bCs/>
          <w:i/>
          <w:iCs/>
          <w:color w:val="000000"/>
        </w:rPr>
        <w:t xml:space="preserve"> </w:t>
      </w:r>
      <w:r w:rsidR="00F30458">
        <w:rPr>
          <w:rFonts w:ascii="Times New Roman" w:eastAsia="Times New Roman" w:hAnsi="Times New Roman"/>
          <w:bCs/>
          <w:i/>
          <w:iCs/>
          <w:color w:val="000000"/>
        </w:rPr>
        <w:t>access to a criti</w:t>
      </w:r>
      <w:r w:rsidR="00CF50BE">
        <w:rPr>
          <w:rFonts w:ascii="Times New Roman" w:eastAsia="Times New Roman" w:hAnsi="Times New Roman"/>
          <w:bCs/>
          <w:i/>
          <w:iCs/>
          <w:color w:val="000000"/>
        </w:rPr>
        <w:t>cal site with combined infectio</w:t>
      </w:r>
      <w:r w:rsidR="002B0EA4">
        <w:rPr>
          <w:rFonts w:ascii="Times New Roman" w:eastAsia="Times New Roman" w:hAnsi="Times New Roman"/>
          <w:bCs/>
          <w:i/>
          <w:iCs/>
          <w:color w:val="000000"/>
        </w:rPr>
        <w:t>us risk. Example before cat</w:t>
      </w:r>
      <w:r w:rsidR="00A027E7">
        <w:rPr>
          <w:rFonts w:ascii="Times New Roman" w:eastAsia="Times New Roman" w:hAnsi="Times New Roman"/>
          <w:bCs/>
          <w:i/>
          <w:iCs/>
          <w:color w:val="000000"/>
        </w:rPr>
        <w:t xml:space="preserve">heter </w:t>
      </w:r>
      <w:r w:rsidR="00BC2087">
        <w:rPr>
          <w:rFonts w:ascii="Times New Roman" w:eastAsia="Times New Roman" w:hAnsi="Times New Roman"/>
          <w:bCs/>
          <w:i/>
          <w:iCs/>
          <w:color w:val="000000"/>
        </w:rPr>
        <w:t>insertion, wound dressing</w:t>
      </w:r>
      <w:r w:rsidR="00542545">
        <w:rPr>
          <w:rFonts w:ascii="Times New Roman" w:eastAsia="Times New Roman" w:hAnsi="Times New Roman"/>
          <w:bCs/>
          <w:i/>
          <w:iCs/>
          <w:color w:val="000000"/>
        </w:rPr>
        <w:t>,</w:t>
      </w:r>
      <w:r w:rsidR="00096B7D">
        <w:rPr>
          <w:rFonts w:ascii="Times New Roman" w:eastAsia="Times New Roman" w:hAnsi="Times New Roman"/>
          <w:bCs/>
          <w:i/>
          <w:iCs/>
          <w:color w:val="000000"/>
        </w:rPr>
        <w:t xml:space="preserve"> fo</w:t>
      </w:r>
      <w:r w:rsidR="00542545">
        <w:rPr>
          <w:rFonts w:ascii="Times New Roman" w:eastAsia="Times New Roman" w:hAnsi="Times New Roman"/>
          <w:bCs/>
          <w:i/>
          <w:iCs/>
          <w:color w:val="000000"/>
        </w:rPr>
        <w:t>od</w:t>
      </w:r>
      <w:r w:rsidR="00096B7D">
        <w:rPr>
          <w:rFonts w:ascii="Times New Roman" w:eastAsia="Times New Roman" w:hAnsi="Times New Roman"/>
          <w:bCs/>
          <w:i/>
          <w:iCs/>
          <w:color w:val="000000"/>
        </w:rPr>
        <w:t xml:space="preserve"> preparation</w:t>
      </w:r>
      <w:r w:rsidR="00542545">
        <w:rPr>
          <w:rFonts w:ascii="Times New Roman" w:eastAsia="Times New Roman" w:hAnsi="Times New Roman"/>
          <w:bCs/>
          <w:i/>
          <w:iCs/>
          <w:color w:val="000000"/>
        </w:rPr>
        <w:t xml:space="preserve"> and medications.</w:t>
      </w:r>
    </w:p>
    <w:p w14:paraId="00DBE32A" w14:textId="72C0F586" w:rsidR="00263A25" w:rsidRDefault="00263A25" w:rsidP="00914668">
      <w:pPr>
        <w:rPr>
          <w:ins w:id="11" w:author="Happines Malinga" w:date="2024-03-26T23:10:00Z" w16du:dateUtc="2024-03-26T23:10:00Z"/>
          <w:rFonts w:ascii="Times New Roman" w:eastAsia="Times New Roman" w:hAnsi="Times New Roman"/>
          <w:bCs/>
          <w:i/>
          <w:iCs/>
          <w:color w:val="000000"/>
        </w:rPr>
      </w:pPr>
      <w:ins w:id="12" w:author="Happines Malinga" w:date="2024-03-26T23:10:00Z" w16du:dateUtc="2024-03-26T23:10:00Z">
        <w:r w:rsidRPr="00F35AA4">
          <w:rPr>
            <w:rFonts w:ascii="Times New Roman" w:eastAsia="Times New Roman" w:hAnsi="Times New Roman"/>
            <w:b/>
            <w:i/>
            <w:iCs/>
            <w:color w:val="000000"/>
          </w:rPr>
          <w:lastRenderedPageBreak/>
          <w:t xml:space="preserve">Examples </w:t>
        </w:r>
        <w:r w:rsidR="007F39FA">
          <w:rPr>
            <w:rFonts w:ascii="Times New Roman" w:eastAsia="Times New Roman" w:hAnsi="Times New Roman"/>
            <w:bCs/>
            <w:i/>
            <w:iCs/>
            <w:color w:val="000000"/>
          </w:rPr>
          <w:t xml:space="preserve">when providing </w:t>
        </w:r>
        <w:r w:rsidR="00874E29">
          <w:rPr>
            <w:rFonts w:ascii="Times New Roman" w:eastAsia="Times New Roman" w:hAnsi="Times New Roman"/>
            <w:bCs/>
            <w:i/>
            <w:iCs/>
            <w:color w:val="000000"/>
          </w:rPr>
          <w:t xml:space="preserve">skin </w:t>
        </w:r>
        <w:r w:rsidR="00485F0B">
          <w:rPr>
            <w:rFonts w:ascii="Times New Roman" w:eastAsia="Times New Roman" w:hAnsi="Times New Roman"/>
            <w:bCs/>
            <w:i/>
            <w:iCs/>
            <w:color w:val="000000"/>
          </w:rPr>
          <w:t>lesion care</w:t>
        </w:r>
        <w:r w:rsidR="0056423F">
          <w:rPr>
            <w:rFonts w:ascii="Times New Roman" w:eastAsia="Times New Roman" w:hAnsi="Times New Roman"/>
            <w:bCs/>
            <w:i/>
            <w:iCs/>
            <w:color w:val="000000"/>
          </w:rPr>
          <w:t>, changing wound</w:t>
        </w:r>
        <w:r w:rsidR="0067697B">
          <w:rPr>
            <w:rFonts w:ascii="Times New Roman" w:eastAsia="Times New Roman" w:hAnsi="Times New Roman"/>
            <w:bCs/>
            <w:i/>
            <w:iCs/>
            <w:color w:val="000000"/>
          </w:rPr>
          <w:t xml:space="preserve"> dressings or giving</w:t>
        </w:r>
        <w:r w:rsidR="00DB712A">
          <w:rPr>
            <w:rFonts w:ascii="Times New Roman" w:eastAsia="Times New Roman" w:hAnsi="Times New Roman"/>
            <w:bCs/>
            <w:i/>
            <w:iCs/>
            <w:color w:val="000000"/>
          </w:rPr>
          <w:t xml:space="preserve"> injections</w:t>
        </w:r>
        <w:r w:rsidR="00E12C4E">
          <w:rPr>
            <w:rFonts w:ascii="Times New Roman" w:eastAsia="Times New Roman" w:hAnsi="Times New Roman"/>
            <w:bCs/>
            <w:i/>
            <w:iCs/>
            <w:color w:val="000000"/>
          </w:rPr>
          <w:t xml:space="preserve">, </w:t>
        </w:r>
        <w:r w:rsidR="00192D24">
          <w:rPr>
            <w:rFonts w:ascii="Times New Roman" w:eastAsia="Times New Roman" w:hAnsi="Times New Roman"/>
            <w:bCs/>
            <w:i/>
            <w:iCs/>
            <w:color w:val="000000"/>
          </w:rPr>
          <w:t>cathe</w:t>
        </w:r>
        <w:r w:rsidR="00237E4A">
          <w:rPr>
            <w:rFonts w:ascii="Times New Roman" w:eastAsia="Times New Roman" w:hAnsi="Times New Roman"/>
            <w:bCs/>
            <w:i/>
            <w:iCs/>
            <w:color w:val="000000"/>
          </w:rPr>
          <w:t xml:space="preserve">ter insertion, opening </w:t>
        </w:r>
        <w:r w:rsidR="00B91D5D">
          <w:rPr>
            <w:rFonts w:ascii="Times New Roman" w:eastAsia="Times New Roman" w:hAnsi="Times New Roman"/>
            <w:bCs/>
            <w:i/>
            <w:iCs/>
            <w:color w:val="000000"/>
          </w:rPr>
          <w:t xml:space="preserve">a vascular access </w:t>
        </w:r>
        <w:r w:rsidR="00B25B81">
          <w:rPr>
            <w:rFonts w:ascii="Times New Roman" w:eastAsia="Times New Roman" w:hAnsi="Times New Roman"/>
            <w:bCs/>
            <w:i/>
            <w:iCs/>
            <w:color w:val="000000"/>
          </w:rPr>
          <w:t xml:space="preserve">system or drainage system </w:t>
        </w:r>
        <w:r w:rsidR="00657905">
          <w:rPr>
            <w:rFonts w:ascii="Times New Roman" w:eastAsia="Times New Roman" w:hAnsi="Times New Roman"/>
            <w:bCs/>
            <w:i/>
            <w:iCs/>
            <w:color w:val="000000"/>
          </w:rPr>
          <w:t xml:space="preserve">aspiration </w:t>
        </w:r>
        <w:r w:rsidR="00A361A2">
          <w:rPr>
            <w:rFonts w:ascii="Times New Roman" w:eastAsia="Times New Roman" w:hAnsi="Times New Roman"/>
            <w:bCs/>
            <w:i/>
            <w:iCs/>
            <w:color w:val="000000"/>
          </w:rPr>
          <w:t>secretions</w:t>
        </w:r>
        <w:r w:rsidR="00F627F7">
          <w:rPr>
            <w:rFonts w:ascii="Times New Roman" w:eastAsia="Times New Roman" w:hAnsi="Times New Roman"/>
            <w:bCs/>
            <w:i/>
            <w:iCs/>
            <w:color w:val="000000"/>
          </w:rPr>
          <w:t>.</w:t>
        </w:r>
      </w:ins>
    </w:p>
    <w:p w14:paraId="22EBA70A" w14:textId="77777777" w:rsidR="00F45D95" w:rsidRDefault="00F45D95" w:rsidP="00914668">
      <w:pPr>
        <w:rPr>
          <w:rFonts w:ascii="Times New Roman" w:eastAsia="Times New Roman" w:hAnsi="Times New Roman"/>
          <w:bCs/>
          <w:i/>
          <w:iCs/>
          <w:color w:val="000000"/>
        </w:rPr>
      </w:pPr>
    </w:p>
    <w:p w14:paraId="0A365D2C" w14:textId="2F109661" w:rsidR="00F45D95" w:rsidRDefault="00F45D95" w:rsidP="00914668">
      <w:pPr>
        <w:rPr>
          <w:rFonts w:ascii="Times New Roman" w:eastAsia="Times New Roman" w:hAnsi="Times New Roman"/>
          <w:bCs/>
          <w:i/>
          <w:iCs/>
          <w:color w:val="000000"/>
        </w:rPr>
      </w:pPr>
      <w:r w:rsidRPr="002B1EC7">
        <w:rPr>
          <w:rFonts w:ascii="Times New Roman" w:eastAsia="Times New Roman" w:hAnsi="Times New Roman"/>
          <w:b/>
          <w:i/>
          <w:iCs/>
          <w:color w:val="000000"/>
        </w:rPr>
        <w:t>3</w:t>
      </w:r>
      <w:r w:rsidR="000D588F">
        <w:rPr>
          <w:rFonts w:ascii="Times New Roman" w:eastAsia="Times New Roman" w:hAnsi="Times New Roman"/>
          <w:b/>
          <w:i/>
          <w:iCs/>
          <w:color w:val="000000"/>
        </w:rPr>
        <w:t>.</w:t>
      </w:r>
      <w:r w:rsidRPr="002B1EC7">
        <w:rPr>
          <w:rFonts w:ascii="Times New Roman" w:eastAsia="Times New Roman" w:hAnsi="Times New Roman"/>
          <w:b/>
          <w:i/>
          <w:iCs/>
          <w:color w:val="000000"/>
        </w:rPr>
        <w:t xml:space="preserve"> After body fluid</w:t>
      </w:r>
      <w:r w:rsidR="002B1EC7" w:rsidRPr="002B1EC7">
        <w:rPr>
          <w:rFonts w:ascii="Times New Roman" w:eastAsia="Times New Roman" w:hAnsi="Times New Roman"/>
          <w:b/>
          <w:i/>
          <w:iCs/>
          <w:color w:val="000000"/>
        </w:rPr>
        <w:t xml:space="preserve"> exposure risk:</w:t>
      </w:r>
      <w:r w:rsidR="002B1EC7">
        <w:rPr>
          <w:rFonts w:ascii="Times New Roman" w:eastAsia="Times New Roman" w:hAnsi="Times New Roman"/>
          <w:b/>
          <w:i/>
          <w:iCs/>
          <w:color w:val="000000"/>
        </w:rPr>
        <w:t xml:space="preserve"> </w:t>
      </w:r>
      <w:r w:rsidR="00145FB1" w:rsidRPr="00145FB1">
        <w:rPr>
          <w:rFonts w:ascii="Times New Roman" w:eastAsia="Times New Roman" w:hAnsi="Times New Roman"/>
          <w:bCs/>
          <w:i/>
          <w:iCs/>
          <w:color w:val="000000"/>
        </w:rPr>
        <w:t>After performing</w:t>
      </w:r>
      <w:r w:rsidR="00145FB1">
        <w:rPr>
          <w:rFonts w:ascii="Times New Roman" w:eastAsia="Times New Roman" w:hAnsi="Times New Roman"/>
          <w:b/>
          <w:i/>
          <w:iCs/>
          <w:color w:val="000000"/>
        </w:rPr>
        <w:t xml:space="preserve"> </w:t>
      </w:r>
      <w:r w:rsidR="0056571F" w:rsidRPr="0056571F">
        <w:rPr>
          <w:rFonts w:ascii="Times New Roman" w:eastAsia="Times New Roman" w:hAnsi="Times New Roman"/>
          <w:bCs/>
          <w:i/>
          <w:iCs/>
          <w:color w:val="000000"/>
        </w:rPr>
        <w:t>a task associated with</w:t>
      </w:r>
      <w:r w:rsidR="00DB320D">
        <w:rPr>
          <w:rFonts w:ascii="Times New Roman" w:eastAsia="Times New Roman" w:hAnsi="Times New Roman"/>
          <w:b/>
          <w:color w:val="000000"/>
        </w:rPr>
        <w:t xml:space="preserve"> </w:t>
      </w:r>
      <w:r w:rsidR="001A75D7" w:rsidRPr="006F3CE2">
        <w:rPr>
          <w:rFonts w:ascii="Times New Roman" w:eastAsia="Times New Roman" w:hAnsi="Times New Roman"/>
          <w:bCs/>
          <w:i/>
          <w:iCs/>
          <w:color w:val="000000"/>
        </w:rPr>
        <w:t>exposing</w:t>
      </w:r>
      <w:r w:rsidR="006F3CE2" w:rsidRPr="006F3CE2">
        <w:rPr>
          <w:rFonts w:ascii="Times New Roman" w:eastAsia="Times New Roman" w:hAnsi="Times New Roman"/>
          <w:bCs/>
          <w:i/>
          <w:iCs/>
          <w:color w:val="000000"/>
        </w:rPr>
        <w:t xml:space="preserve"> </w:t>
      </w:r>
      <w:r w:rsidR="00F87560" w:rsidRPr="006F3CE2">
        <w:rPr>
          <w:rFonts w:ascii="Times New Roman" w:eastAsia="Times New Roman" w:hAnsi="Times New Roman"/>
          <w:bCs/>
          <w:i/>
          <w:iCs/>
          <w:color w:val="000000"/>
        </w:rPr>
        <w:t>hands to</w:t>
      </w:r>
      <w:r w:rsidR="006F3CE2" w:rsidRPr="006F3CE2">
        <w:rPr>
          <w:rFonts w:ascii="Times New Roman" w:eastAsia="Times New Roman" w:hAnsi="Times New Roman"/>
          <w:bCs/>
          <w:i/>
          <w:iCs/>
          <w:color w:val="000000"/>
        </w:rPr>
        <w:t xml:space="preserve"> body fluids,</w:t>
      </w:r>
      <w:r w:rsidR="00823390">
        <w:rPr>
          <w:rFonts w:ascii="Times New Roman" w:eastAsia="Times New Roman" w:hAnsi="Times New Roman"/>
          <w:bCs/>
          <w:i/>
          <w:iCs/>
          <w:color w:val="000000"/>
        </w:rPr>
        <w:t xml:space="preserve"> hands hygiene </w:t>
      </w:r>
      <w:r w:rsidR="00035AE5">
        <w:rPr>
          <w:rFonts w:ascii="Times New Roman" w:eastAsia="Times New Roman" w:hAnsi="Times New Roman"/>
          <w:bCs/>
          <w:i/>
          <w:iCs/>
          <w:color w:val="000000"/>
        </w:rPr>
        <w:t xml:space="preserve">must take place instantly </w:t>
      </w:r>
      <w:r w:rsidR="004D0991">
        <w:rPr>
          <w:rFonts w:ascii="Times New Roman" w:eastAsia="Times New Roman" w:hAnsi="Times New Roman"/>
          <w:bCs/>
          <w:i/>
          <w:iCs/>
          <w:color w:val="000000"/>
        </w:rPr>
        <w:t>and before a new hand</w:t>
      </w:r>
      <w:r w:rsidR="00242AB3">
        <w:rPr>
          <w:rFonts w:ascii="Times New Roman" w:eastAsia="Times New Roman" w:hAnsi="Times New Roman"/>
          <w:bCs/>
          <w:i/>
          <w:iCs/>
          <w:color w:val="000000"/>
        </w:rPr>
        <w:t>-to</w:t>
      </w:r>
      <w:r w:rsidR="00A00207">
        <w:rPr>
          <w:rFonts w:ascii="Times New Roman" w:eastAsia="Times New Roman" w:hAnsi="Times New Roman"/>
          <w:bCs/>
          <w:i/>
          <w:iCs/>
          <w:color w:val="000000"/>
        </w:rPr>
        <w:t>-</w:t>
      </w:r>
      <w:r w:rsidR="00242AB3">
        <w:rPr>
          <w:rFonts w:ascii="Times New Roman" w:eastAsia="Times New Roman" w:hAnsi="Times New Roman"/>
          <w:bCs/>
          <w:i/>
          <w:iCs/>
          <w:color w:val="000000"/>
        </w:rPr>
        <w:t xml:space="preserve">hand-surface </w:t>
      </w:r>
      <w:r w:rsidR="00A00207">
        <w:rPr>
          <w:rFonts w:ascii="Times New Roman" w:eastAsia="Times New Roman" w:hAnsi="Times New Roman"/>
          <w:bCs/>
          <w:i/>
          <w:iCs/>
          <w:color w:val="000000"/>
        </w:rPr>
        <w:t>exposure</w:t>
      </w:r>
      <w:r w:rsidR="006E1693">
        <w:rPr>
          <w:rFonts w:ascii="Times New Roman" w:eastAsia="Times New Roman" w:hAnsi="Times New Roman"/>
          <w:bCs/>
          <w:i/>
          <w:iCs/>
          <w:color w:val="000000"/>
        </w:rPr>
        <w:t xml:space="preserve">, even if you stay </w:t>
      </w:r>
      <w:r w:rsidR="00A0025E">
        <w:rPr>
          <w:rFonts w:ascii="Times New Roman" w:eastAsia="Times New Roman" w:hAnsi="Times New Roman"/>
          <w:bCs/>
          <w:i/>
          <w:iCs/>
          <w:color w:val="000000"/>
        </w:rPr>
        <w:t xml:space="preserve">within the patient zone. This action </w:t>
      </w:r>
      <w:r w:rsidR="00D41C88">
        <w:rPr>
          <w:rFonts w:ascii="Times New Roman" w:eastAsia="Times New Roman" w:hAnsi="Times New Roman"/>
          <w:bCs/>
          <w:i/>
          <w:iCs/>
          <w:color w:val="000000"/>
        </w:rPr>
        <w:t>reduces both risk within the patient zone</w:t>
      </w:r>
      <w:r w:rsidR="00B97398">
        <w:rPr>
          <w:rFonts w:ascii="Times New Roman" w:eastAsia="Times New Roman" w:hAnsi="Times New Roman"/>
          <w:bCs/>
          <w:i/>
          <w:iCs/>
          <w:color w:val="000000"/>
        </w:rPr>
        <w:t xml:space="preserve">, it reduces both risk of being </w:t>
      </w:r>
      <w:r w:rsidR="00BC188B">
        <w:rPr>
          <w:rFonts w:ascii="Times New Roman" w:eastAsia="Times New Roman" w:hAnsi="Times New Roman"/>
          <w:bCs/>
          <w:i/>
          <w:iCs/>
          <w:color w:val="000000"/>
        </w:rPr>
        <w:t xml:space="preserve">colonized or infected by infectious agent </w:t>
      </w:r>
      <w:r w:rsidR="009E18B8">
        <w:rPr>
          <w:rFonts w:ascii="Times New Roman" w:eastAsia="Times New Roman" w:hAnsi="Times New Roman"/>
          <w:bCs/>
          <w:i/>
          <w:iCs/>
          <w:color w:val="000000"/>
        </w:rPr>
        <w:t>and the</w:t>
      </w:r>
      <w:r w:rsidR="004C2C83">
        <w:rPr>
          <w:rFonts w:ascii="Times New Roman" w:eastAsia="Times New Roman" w:hAnsi="Times New Roman"/>
          <w:bCs/>
          <w:i/>
          <w:iCs/>
          <w:color w:val="000000"/>
        </w:rPr>
        <w:t xml:space="preserve"> </w:t>
      </w:r>
      <w:r w:rsidR="009E18B8">
        <w:rPr>
          <w:rFonts w:ascii="Times New Roman" w:eastAsia="Times New Roman" w:hAnsi="Times New Roman"/>
          <w:bCs/>
          <w:i/>
          <w:iCs/>
          <w:color w:val="000000"/>
        </w:rPr>
        <w:t>risk of transmitting microo</w:t>
      </w:r>
      <w:r w:rsidR="00B12A54">
        <w:rPr>
          <w:rFonts w:ascii="Times New Roman" w:eastAsia="Times New Roman" w:hAnsi="Times New Roman"/>
          <w:bCs/>
          <w:i/>
          <w:iCs/>
          <w:color w:val="000000"/>
        </w:rPr>
        <w:t xml:space="preserve">rganisms </w:t>
      </w:r>
      <w:r w:rsidR="004C2C83">
        <w:rPr>
          <w:rFonts w:ascii="Times New Roman" w:eastAsia="Times New Roman" w:hAnsi="Times New Roman"/>
          <w:bCs/>
          <w:i/>
          <w:iCs/>
          <w:color w:val="000000"/>
        </w:rPr>
        <w:t xml:space="preserve">from a colonized to a clean </w:t>
      </w:r>
      <w:r w:rsidR="00383DFC">
        <w:rPr>
          <w:rFonts w:ascii="Times New Roman" w:eastAsia="Times New Roman" w:hAnsi="Times New Roman"/>
          <w:bCs/>
          <w:i/>
          <w:iCs/>
          <w:color w:val="000000"/>
        </w:rPr>
        <w:t>body site within the same patient.</w:t>
      </w:r>
      <w:r w:rsidR="005D34A9">
        <w:rPr>
          <w:rFonts w:ascii="Times New Roman" w:eastAsia="Times New Roman" w:hAnsi="Times New Roman"/>
          <w:bCs/>
          <w:i/>
          <w:iCs/>
          <w:color w:val="000000"/>
        </w:rPr>
        <w:t xml:space="preserve"> </w:t>
      </w:r>
      <w:r w:rsidR="009A3D96">
        <w:rPr>
          <w:rFonts w:ascii="Times New Roman" w:eastAsia="Times New Roman" w:hAnsi="Times New Roman"/>
          <w:bCs/>
          <w:i/>
          <w:iCs/>
          <w:color w:val="000000"/>
        </w:rPr>
        <w:t>examples</w:t>
      </w:r>
      <w:r w:rsidR="005D34A9">
        <w:rPr>
          <w:rFonts w:ascii="Times New Roman" w:eastAsia="Times New Roman" w:hAnsi="Times New Roman"/>
          <w:bCs/>
          <w:i/>
          <w:iCs/>
          <w:color w:val="000000"/>
        </w:rPr>
        <w:t>:</w:t>
      </w:r>
      <w:r w:rsidR="0056571F" w:rsidRPr="006F3CE2">
        <w:rPr>
          <w:rFonts w:ascii="Times New Roman" w:eastAsia="Times New Roman" w:hAnsi="Times New Roman"/>
          <w:bCs/>
          <w:i/>
          <w:iCs/>
          <w:color w:val="000000"/>
        </w:rPr>
        <w:t xml:space="preserve"> </w:t>
      </w:r>
      <w:r w:rsidR="005D34A9">
        <w:rPr>
          <w:rFonts w:ascii="Times New Roman" w:eastAsia="Times New Roman" w:hAnsi="Times New Roman"/>
          <w:bCs/>
          <w:i/>
          <w:iCs/>
          <w:color w:val="000000"/>
        </w:rPr>
        <w:t xml:space="preserve">after drawing </w:t>
      </w:r>
      <w:r w:rsidR="00F43926">
        <w:rPr>
          <w:rFonts w:ascii="Times New Roman" w:eastAsia="Times New Roman" w:hAnsi="Times New Roman"/>
          <w:bCs/>
          <w:i/>
          <w:iCs/>
          <w:color w:val="000000"/>
        </w:rPr>
        <w:t xml:space="preserve">and manipulating blood, </w:t>
      </w:r>
      <w:r w:rsidR="00661688">
        <w:rPr>
          <w:rFonts w:ascii="Times New Roman" w:eastAsia="Times New Roman" w:hAnsi="Times New Roman"/>
          <w:bCs/>
          <w:i/>
          <w:iCs/>
          <w:color w:val="000000"/>
        </w:rPr>
        <w:t>clearing up urine, feces,</w:t>
      </w:r>
      <w:r w:rsidR="005C348E">
        <w:rPr>
          <w:rFonts w:ascii="Times New Roman" w:eastAsia="Times New Roman" w:hAnsi="Times New Roman"/>
          <w:bCs/>
          <w:i/>
          <w:iCs/>
          <w:color w:val="000000"/>
        </w:rPr>
        <w:t xml:space="preserve"> </w:t>
      </w:r>
      <w:r w:rsidR="001C671A">
        <w:rPr>
          <w:rFonts w:ascii="Times New Roman" w:eastAsia="Times New Roman" w:hAnsi="Times New Roman"/>
          <w:bCs/>
          <w:i/>
          <w:iCs/>
          <w:color w:val="000000"/>
        </w:rPr>
        <w:t>and handling</w:t>
      </w:r>
      <w:r w:rsidR="005C348E">
        <w:rPr>
          <w:rFonts w:ascii="Times New Roman" w:eastAsia="Times New Roman" w:hAnsi="Times New Roman"/>
          <w:bCs/>
          <w:i/>
          <w:iCs/>
          <w:color w:val="000000"/>
        </w:rPr>
        <w:t xml:space="preserve"> waste.</w:t>
      </w:r>
    </w:p>
    <w:p w14:paraId="568C2AD4" w14:textId="5242CBEC" w:rsidR="006B3E73" w:rsidRDefault="009A30CC" w:rsidP="00914668">
      <w:pPr>
        <w:rPr>
          <w:ins w:id="13" w:author="Happines Malinga" w:date="2024-03-26T23:10:00Z" w16du:dateUtc="2024-03-26T23:10:00Z"/>
          <w:rFonts w:ascii="Times New Roman" w:eastAsia="Times New Roman" w:hAnsi="Times New Roman"/>
          <w:bCs/>
          <w:i/>
          <w:iCs/>
          <w:color w:val="000000"/>
        </w:rPr>
      </w:pPr>
      <w:ins w:id="14" w:author="Happines Malinga" w:date="2024-03-26T23:10:00Z" w16du:dateUtc="2024-03-26T23:10:00Z">
        <w:r w:rsidRPr="00263A25">
          <w:rPr>
            <w:rFonts w:ascii="Times New Roman" w:eastAsia="Times New Roman" w:hAnsi="Times New Roman"/>
            <w:b/>
            <w:i/>
            <w:iCs/>
            <w:color w:val="000000"/>
          </w:rPr>
          <w:t>Examples</w:t>
        </w:r>
        <w:r w:rsidR="005E148C">
          <w:rPr>
            <w:rFonts w:ascii="Times New Roman" w:eastAsia="Times New Roman" w:hAnsi="Times New Roman"/>
            <w:bCs/>
            <w:i/>
            <w:iCs/>
            <w:color w:val="000000"/>
          </w:rPr>
          <w:t xml:space="preserve"> when providing </w:t>
        </w:r>
        <w:r w:rsidR="009E63DC">
          <w:rPr>
            <w:rFonts w:ascii="Times New Roman" w:eastAsia="Times New Roman" w:hAnsi="Times New Roman"/>
            <w:bCs/>
            <w:i/>
            <w:iCs/>
            <w:color w:val="000000"/>
          </w:rPr>
          <w:t>oral/dent</w:t>
        </w:r>
        <w:r w:rsidR="006A4370">
          <w:rPr>
            <w:rFonts w:ascii="Times New Roman" w:eastAsia="Times New Roman" w:hAnsi="Times New Roman"/>
            <w:bCs/>
            <w:i/>
            <w:iCs/>
            <w:color w:val="000000"/>
          </w:rPr>
          <w:t>al care, i</w:t>
        </w:r>
        <w:r w:rsidR="00270BDB">
          <w:rPr>
            <w:rFonts w:ascii="Times New Roman" w:eastAsia="Times New Roman" w:hAnsi="Times New Roman"/>
            <w:bCs/>
            <w:i/>
            <w:iCs/>
            <w:color w:val="000000"/>
          </w:rPr>
          <w:t>nstilling eye drops</w:t>
        </w:r>
        <w:r w:rsidR="00CE242D">
          <w:rPr>
            <w:rFonts w:ascii="Times New Roman" w:eastAsia="Times New Roman" w:hAnsi="Times New Roman"/>
            <w:bCs/>
            <w:i/>
            <w:iCs/>
            <w:color w:val="000000"/>
          </w:rPr>
          <w:t>, cleaning up urine</w:t>
        </w:r>
        <w:r w:rsidR="00D748EC">
          <w:rPr>
            <w:rFonts w:ascii="Times New Roman" w:eastAsia="Times New Roman" w:hAnsi="Times New Roman"/>
            <w:bCs/>
            <w:i/>
            <w:iCs/>
            <w:color w:val="000000"/>
          </w:rPr>
          <w:t xml:space="preserve">, </w:t>
        </w:r>
        <w:proofErr w:type="spellStart"/>
        <w:r w:rsidR="00D748EC">
          <w:rPr>
            <w:rFonts w:ascii="Times New Roman" w:eastAsia="Times New Roman" w:hAnsi="Times New Roman"/>
            <w:bCs/>
            <w:i/>
            <w:iCs/>
            <w:color w:val="000000"/>
          </w:rPr>
          <w:t>faeces</w:t>
        </w:r>
        <w:proofErr w:type="spellEnd"/>
        <w:r w:rsidR="005310A5">
          <w:rPr>
            <w:rFonts w:ascii="Times New Roman" w:eastAsia="Times New Roman" w:hAnsi="Times New Roman"/>
            <w:bCs/>
            <w:i/>
            <w:iCs/>
            <w:color w:val="000000"/>
          </w:rPr>
          <w:t xml:space="preserve"> or vomit,</w:t>
        </w:r>
        <w:r w:rsidR="00CA51D0">
          <w:rPr>
            <w:rFonts w:ascii="Times New Roman" w:eastAsia="Times New Roman" w:hAnsi="Times New Roman"/>
            <w:bCs/>
            <w:i/>
            <w:iCs/>
            <w:color w:val="000000"/>
          </w:rPr>
          <w:t xml:space="preserve"> handling waste </w:t>
        </w:r>
        <w:r w:rsidR="00FE6A0E">
          <w:rPr>
            <w:rFonts w:ascii="Times New Roman" w:eastAsia="Times New Roman" w:hAnsi="Times New Roman"/>
            <w:bCs/>
            <w:i/>
            <w:iCs/>
            <w:color w:val="000000"/>
          </w:rPr>
          <w:t>and visibly soiled equipment</w:t>
        </w:r>
        <w:r w:rsidR="00191DEA">
          <w:rPr>
            <w:rFonts w:ascii="Times New Roman" w:eastAsia="Times New Roman" w:hAnsi="Times New Roman"/>
            <w:bCs/>
            <w:i/>
            <w:iCs/>
            <w:color w:val="000000"/>
          </w:rPr>
          <w:t xml:space="preserve"> or surfaces</w:t>
        </w:r>
        <w:r w:rsidR="0074679C">
          <w:rPr>
            <w:rFonts w:ascii="Times New Roman" w:eastAsia="Times New Roman" w:hAnsi="Times New Roman"/>
            <w:bCs/>
            <w:i/>
            <w:iCs/>
            <w:color w:val="000000"/>
          </w:rPr>
          <w:t xml:space="preserve">, soiled bed </w:t>
        </w:r>
        <w:r w:rsidR="00C917FE">
          <w:rPr>
            <w:rFonts w:ascii="Times New Roman" w:eastAsia="Times New Roman" w:hAnsi="Times New Roman"/>
            <w:bCs/>
            <w:i/>
            <w:iCs/>
            <w:color w:val="000000"/>
          </w:rPr>
          <w:t>linen, lavatories</w:t>
        </w:r>
        <w:r w:rsidR="000E7F9E">
          <w:rPr>
            <w:rFonts w:ascii="Times New Roman" w:eastAsia="Times New Roman" w:hAnsi="Times New Roman"/>
            <w:bCs/>
            <w:i/>
            <w:iCs/>
            <w:color w:val="000000"/>
          </w:rPr>
          <w:t>, urinals</w:t>
        </w:r>
        <w:r w:rsidR="00263A25">
          <w:rPr>
            <w:rFonts w:ascii="Times New Roman" w:eastAsia="Times New Roman" w:hAnsi="Times New Roman"/>
            <w:bCs/>
            <w:i/>
            <w:iCs/>
            <w:color w:val="000000"/>
          </w:rPr>
          <w:t>, bedpans and medical instruments.</w:t>
        </w:r>
      </w:ins>
    </w:p>
    <w:p w14:paraId="7720B94D" w14:textId="77777777" w:rsidR="001C671A" w:rsidRDefault="001C671A" w:rsidP="00914668">
      <w:pPr>
        <w:rPr>
          <w:rFonts w:ascii="Times New Roman" w:eastAsia="Times New Roman" w:hAnsi="Times New Roman"/>
          <w:bCs/>
          <w:i/>
          <w:iCs/>
          <w:color w:val="000000"/>
        </w:rPr>
      </w:pPr>
    </w:p>
    <w:p w14:paraId="07632D16" w14:textId="77777777" w:rsidR="00E70651" w:rsidRDefault="001C671A" w:rsidP="00914668">
      <w:pPr>
        <w:rPr>
          <w:ins w:id="15" w:author="Happines Malinga" w:date="2024-03-26T23:10:00Z" w16du:dateUtc="2024-03-26T23:10:00Z"/>
          <w:rFonts w:ascii="Times New Roman" w:eastAsia="Times New Roman" w:hAnsi="Times New Roman"/>
          <w:bCs/>
          <w:i/>
          <w:iCs/>
          <w:color w:val="000000"/>
        </w:rPr>
      </w:pPr>
      <w:r>
        <w:rPr>
          <w:rFonts w:ascii="Times New Roman" w:eastAsia="Times New Roman" w:hAnsi="Times New Roman"/>
          <w:bCs/>
          <w:i/>
          <w:iCs/>
          <w:color w:val="000000"/>
        </w:rPr>
        <w:t>4</w:t>
      </w:r>
      <w:r w:rsidR="000D588F">
        <w:rPr>
          <w:rFonts w:ascii="Times New Roman" w:eastAsia="Times New Roman" w:hAnsi="Times New Roman"/>
          <w:bCs/>
          <w:i/>
          <w:iCs/>
          <w:color w:val="000000"/>
        </w:rPr>
        <w:t>.</w:t>
      </w:r>
      <w:r w:rsidR="006076CA">
        <w:rPr>
          <w:rFonts w:ascii="Times New Roman" w:eastAsia="Times New Roman" w:hAnsi="Times New Roman"/>
          <w:bCs/>
          <w:i/>
          <w:iCs/>
          <w:color w:val="000000"/>
        </w:rPr>
        <w:t xml:space="preserve"> </w:t>
      </w:r>
      <w:r w:rsidR="006076CA" w:rsidRPr="00E710F8">
        <w:rPr>
          <w:rFonts w:ascii="Times New Roman" w:eastAsia="Times New Roman" w:hAnsi="Times New Roman"/>
          <w:b/>
          <w:i/>
          <w:iCs/>
          <w:color w:val="000000"/>
        </w:rPr>
        <w:t xml:space="preserve">After touching </w:t>
      </w:r>
      <w:r w:rsidR="00ED1F4F" w:rsidRPr="00E710F8">
        <w:rPr>
          <w:rFonts w:ascii="Times New Roman" w:eastAsia="Times New Roman" w:hAnsi="Times New Roman"/>
          <w:b/>
          <w:i/>
          <w:iCs/>
          <w:color w:val="000000"/>
        </w:rPr>
        <w:t>a patient</w:t>
      </w:r>
      <w:r w:rsidR="00ED1F4F">
        <w:rPr>
          <w:rFonts w:ascii="Times New Roman" w:eastAsia="Times New Roman" w:hAnsi="Times New Roman"/>
          <w:bCs/>
          <w:i/>
          <w:iCs/>
          <w:color w:val="000000"/>
        </w:rPr>
        <w:t xml:space="preserve">: </w:t>
      </w:r>
      <w:r w:rsidR="00723CED">
        <w:rPr>
          <w:rFonts w:ascii="Times New Roman" w:eastAsia="Times New Roman" w:hAnsi="Times New Roman"/>
          <w:bCs/>
          <w:i/>
          <w:iCs/>
          <w:color w:val="000000"/>
        </w:rPr>
        <w:t xml:space="preserve">after touching </w:t>
      </w:r>
      <w:r w:rsidR="00B452F4">
        <w:rPr>
          <w:rFonts w:ascii="Times New Roman" w:eastAsia="Times New Roman" w:hAnsi="Times New Roman"/>
          <w:bCs/>
          <w:i/>
          <w:iCs/>
          <w:color w:val="000000"/>
        </w:rPr>
        <w:t>the</w:t>
      </w:r>
      <w:r w:rsidR="00723CED">
        <w:rPr>
          <w:rFonts w:ascii="Times New Roman" w:eastAsia="Times New Roman" w:hAnsi="Times New Roman"/>
          <w:bCs/>
          <w:i/>
          <w:iCs/>
          <w:color w:val="000000"/>
        </w:rPr>
        <w:t xml:space="preserve"> patient </w:t>
      </w:r>
      <w:r w:rsidR="00E474F1">
        <w:rPr>
          <w:rFonts w:ascii="Times New Roman" w:eastAsia="Times New Roman" w:hAnsi="Times New Roman"/>
          <w:bCs/>
          <w:i/>
          <w:iCs/>
          <w:color w:val="000000"/>
        </w:rPr>
        <w:t xml:space="preserve">and before touching the object in an area outside </w:t>
      </w:r>
      <w:r w:rsidR="008139DE">
        <w:rPr>
          <w:rFonts w:ascii="Times New Roman" w:eastAsia="Times New Roman" w:hAnsi="Times New Roman"/>
          <w:bCs/>
          <w:i/>
          <w:iCs/>
          <w:color w:val="000000"/>
        </w:rPr>
        <w:t>the patient,</w:t>
      </w:r>
      <w:r w:rsidR="00444475">
        <w:rPr>
          <w:rFonts w:ascii="Times New Roman" w:eastAsia="Times New Roman" w:hAnsi="Times New Roman"/>
          <w:bCs/>
          <w:i/>
          <w:iCs/>
          <w:color w:val="000000"/>
        </w:rPr>
        <w:t xml:space="preserve"> hands </w:t>
      </w:r>
      <w:r w:rsidR="00BC469C">
        <w:rPr>
          <w:rFonts w:ascii="Times New Roman" w:eastAsia="Times New Roman" w:hAnsi="Times New Roman"/>
          <w:bCs/>
          <w:i/>
          <w:iCs/>
          <w:color w:val="000000"/>
        </w:rPr>
        <w:t xml:space="preserve">hygiene is important to minimize the </w:t>
      </w:r>
      <w:r w:rsidR="005853A5">
        <w:rPr>
          <w:rFonts w:ascii="Times New Roman" w:eastAsia="Times New Roman" w:hAnsi="Times New Roman"/>
          <w:bCs/>
          <w:i/>
          <w:iCs/>
          <w:color w:val="000000"/>
        </w:rPr>
        <w:t>risk of dissemi</w:t>
      </w:r>
      <w:r w:rsidR="00DC7611">
        <w:rPr>
          <w:rFonts w:ascii="Times New Roman" w:eastAsia="Times New Roman" w:hAnsi="Times New Roman"/>
          <w:bCs/>
          <w:i/>
          <w:iCs/>
          <w:color w:val="000000"/>
        </w:rPr>
        <w:t xml:space="preserve">nation to the healthcare environment. </w:t>
      </w:r>
      <w:r w:rsidR="00914CA1">
        <w:rPr>
          <w:rFonts w:ascii="Times New Roman" w:eastAsia="Times New Roman" w:hAnsi="Times New Roman"/>
          <w:bCs/>
          <w:i/>
          <w:iCs/>
          <w:color w:val="000000"/>
        </w:rPr>
        <w:t xml:space="preserve">This action also </w:t>
      </w:r>
      <w:r w:rsidR="004A5FC0">
        <w:rPr>
          <w:rFonts w:ascii="Times New Roman" w:eastAsia="Times New Roman" w:hAnsi="Times New Roman"/>
          <w:bCs/>
          <w:i/>
          <w:iCs/>
          <w:color w:val="000000"/>
        </w:rPr>
        <w:t>protects you by signi</w:t>
      </w:r>
      <w:r w:rsidR="00C84F48">
        <w:rPr>
          <w:rFonts w:ascii="Times New Roman" w:eastAsia="Times New Roman" w:hAnsi="Times New Roman"/>
          <w:bCs/>
          <w:i/>
          <w:iCs/>
          <w:color w:val="000000"/>
        </w:rPr>
        <w:t>ficantly reducing contamination</w:t>
      </w:r>
      <w:r w:rsidR="005E7F7D">
        <w:rPr>
          <w:rFonts w:ascii="Times New Roman" w:eastAsia="Times New Roman" w:hAnsi="Times New Roman"/>
          <w:bCs/>
          <w:i/>
          <w:iCs/>
          <w:color w:val="000000"/>
        </w:rPr>
        <w:t xml:space="preserve"> of your hands with the flora </w:t>
      </w:r>
      <w:r w:rsidR="00FC0CE9">
        <w:rPr>
          <w:rFonts w:ascii="Times New Roman" w:eastAsia="Times New Roman" w:hAnsi="Times New Roman"/>
          <w:bCs/>
          <w:i/>
          <w:iCs/>
          <w:color w:val="000000"/>
        </w:rPr>
        <w:t>from the patient. Example</w:t>
      </w:r>
      <w:r w:rsidR="00070ECE">
        <w:rPr>
          <w:rFonts w:ascii="Times New Roman" w:eastAsia="Times New Roman" w:hAnsi="Times New Roman"/>
          <w:bCs/>
          <w:i/>
          <w:iCs/>
          <w:color w:val="000000"/>
        </w:rPr>
        <w:t>s after shaking hands</w:t>
      </w:r>
      <w:r w:rsidR="00FC57BD">
        <w:rPr>
          <w:rFonts w:ascii="Times New Roman" w:eastAsia="Times New Roman" w:hAnsi="Times New Roman"/>
          <w:bCs/>
          <w:i/>
          <w:iCs/>
          <w:color w:val="000000"/>
        </w:rPr>
        <w:t>, helping a patient to move around, clinical ex</w:t>
      </w:r>
      <w:r w:rsidR="00F77501">
        <w:rPr>
          <w:rFonts w:ascii="Times New Roman" w:eastAsia="Times New Roman" w:hAnsi="Times New Roman"/>
          <w:bCs/>
          <w:i/>
          <w:iCs/>
          <w:color w:val="000000"/>
        </w:rPr>
        <w:t>amination.</w:t>
      </w:r>
      <w:ins w:id="16" w:author="Happines Malinga" w:date="2024-03-26T23:10:00Z" w16du:dateUtc="2024-03-26T23:10:00Z">
        <w:r w:rsidR="005B5EE0">
          <w:rPr>
            <w:rFonts w:ascii="Times New Roman" w:eastAsia="Times New Roman" w:hAnsi="Times New Roman"/>
            <w:bCs/>
            <w:i/>
            <w:iCs/>
            <w:color w:val="000000"/>
          </w:rPr>
          <w:t xml:space="preserve"> </w:t>
        </w:r>
      </w:ins>
    </w:p>
    <w:p w14:paraId="4FBD134C" w14:textId="3D9EDA62" w:rsidR="001C671A" w:rsidRDefault="007804EB" w:rsidP="00914668">
      <w:pPr>
        <w:rPr>
          <w:rFonts w:ascii="Times New Roman" w:eastAsia="Times New Roman" w:hAnsi="Times New Roman"/>
          <w:bCs/>
          <w:i/>
          <w:iCs/>
          <w:color w:val="000000"/>
        </w:rPr>
      </w:pPr>
      <w:ins w:id="17" w:author="Happines Malinga" w:date="2024-03-26T23:10:00Z" w16du:dateUtc="2024-03-26T23:10:00Z">
        <w:r>
          <w:rPr>
            <w:rFonts w:ascii="Times New Roman" w:eastAsia="Times New Roman" w:hAnsi="Times New Roman"/>
            <w:b/>
            <w:i/>
            <w:iCs/>
            <w:color w:val="000000"/>
          </w:rPr>
          <w:t>E</w:t>
        </w:r>
        <w:r w:rsidR="00692048" w:rsidRPr="00E70651">
          <w:rPr>
            <w:rFonts w:ascii="Times New Roman" w:eastAsia="Times New Roman" w:hAnsi="Times New Roman"/>
            <w:b/>
            <w:i/>
            <w:iCs/>
            <w:color w:val="000000"/>
          </w:rPr>
          <w:t>xample</w:t>
        </w:r>
        <w:r>
          <w:rPr>
            <w:rFonts w:ascii="Times New Roman" w:eastAsia="Times New Roman" w:hAnsi="Times New Roman"/>
            <w:b/>
            <w:i/>
            <w:iCs/>
            <w:color w:val="000000"/>
          </w:rPr>
          <w:t>s</w:t>
        </w:r>
        <w:r w:rsidR="00692048">
          <w:rPr>
            <w:rFonts w:ascii="Times New Roman" w:eastAsia="Times New Roman" w:hAnsi="Times New Roman"/>
            <w:bCs/>
            <w:i/>
            <w:iCs/>
            <w:color w:val="000000"/>
          </w:rPr>
          <w:t>,</w:t>
        </w:r>
        <w:r w:rsidR="0099501A">
          <w:rPr>
            <w:rFonts w:ascii="Times New Roman" w:eastAsia="Times New Roman" w:hAnsi="Times New Roman"/>
            <w:bCs/>
            <w:i/>
            <w:iCs/>
            <w:color w:val="000000"/>
          </w:rPr>
          <w:t xml:space="preserve"> </w:t>
        </w:r>
        <w:r w:rsidR="00925E16">
          <w:rPr>
            <w:rFonts w:ascii="Times New Roman" w:eastAsia="Times New Roman" w:hAnsi="Times New Roman"/>
            <w:bCs/>
            <w:i/>
            <w:iCs/>
            <w:color w:val="000000"/>
          </w:rPr>
          <w:t xml:space="preserve">after </w:t>
        </w:r>
        <w:r w:rsidR="00E4627C">
          <w:rPr>
            <w:rFonts w:ascii="Times New Roman" w:eastAsia="Times New Roman" w:hAnsi="Times New Roman"/>
            <w:bCs/>
            <w:i/>
            <w:iCs/>
            <w:color w:val="000000"/>
          </w:rPr>
          <w:t>helping a patient get washed</w:t>
        </w:r>
        <w:r w:rsidR="00F4035E">
          <w:rPr>
            <w:rFonts w:ascii="Times New Roman" w:eastAsia="Times New Roman" w:hAnsi="Times New Roman"/>
            <w:bCs/>
            <w:i/>
            <w:iCs/>
            <w:color w:val="000000"/>
          </w:rPr>
          <w:t>, dressed</w:t>
        </w:r>
        <w:r w:rsidR="00E70651">
          <w:rPr>
            <w:rFonts w:ascii="Times New Roman" w:eastAsia="Times New Roman" w:hAnsi="Times New Roman"/>
            <w:bCs/>
            <w:i/>
            <w:iCs/>
            <w:color w:val="000000"/>
          </w:rPr>
          <w:t>.</w:t>
        </w:r>
        <w:r w:rsidR="00DE276B">
          <w:rPr>
            <w:rFonts w:ascii="Times New Roman" w:eastAsia="Times New Roman" w:hAnsi="Times New Roman"/>
            <w:bCs/>
            <w:i/>
            <w:iCs/>
            <w:color w:val="000000"/>
          </w:rPr>
          <w:t xml:space="preserve"> helping a patient move </w:t>
        </w:r>
        <w:r w:rsidR="002523FC">
          <w:rPr>
            <w:rFonts w:ascii="Times New Roman" w:eastAsia="Times New Roman" w:hAnsi="Times New Roman"/>
            <w:bCs/>
            <w:i/>
            <w:iCs/>
            <w:color w:val="000000"/>
          </w:rPr>
          <w:t>around. After shaking hands</w:t>
        </w:r>
        <w:r w:rsidR="006052DA">
          <w:rPr>
            <w:rFonts w:ascii="Times New Roman" w:eastAsia="Times New Roman" w:hAnsi="Times New Roman"/>
            <w:bCs/>
            <w:i/>
            <w:iCs/>
            <w:color w:val="000000"/>
          </w:rPr>
          <w:t xml:space="preserve"> </w:t>
        </w:r>
        <w:r w:rsidR="00285D4D">
          <w:rPr>
            <w:rFonts w:ascii="Times New Roman" w:eastAsia="Times New Roman" w:hAnsi="Times New Roman"/>
            <w:bCs/>
            <w:i/>
            <w:iCs/>
            <w:color w:val="000000"/>
          </w:rPr>
          <w:t xml:space="preserve">or touching </w:t>
        </w:r>
        <w:r w:rsidR="00692048">
          <w:rPr>
            <w:rFonts w:ascii="Times New Roman" w:eastAsia="Times New Roman" w:hAnsi="Times New Roman"/>
            <w:bCs/>
            <w:i/>
            <w:iCs/>
            <w:color w:val="000000"/>
          </w:rPr>
          <w:t xml:space="preserve">person’s </w:t>
        </w:r>
        <w:r w:rsidR="00285D4D">
          <w:rPr>
            <w:rFonts w:ascii="Times New Roman" w:eastAsia="Times New Roman" w:hAnsi="Times New Roman"/>
            <w:bCs/>
            <w:i/>
            <w:iCs/>
            <w:color w:val="000000"/>
          </w:rPr>
          <w:t>skin</w:t>
        </w:r>
      </w:ins>
    </w:p>
    <w:p w14:paraId="0C49EBBD" w14:textId="77777777" w:rsidR="00F77501" w:rsidRDefault="00F77501" w:rsidP="00914668">
      <w:pPr>
        <w:rPr>
          <w:rFonts w:ascii="Times New Roman" w:eastAsia="Times New Roman" w:hAnsi="Times New Roman"/>
          <w:bCs/>
          <w:i/>
          <w:iCs/>
          <w:color w:val="000000"/>
        </w:rPr>
      </w:pPr>
    </w:p>
    <w:p w14:paraId="48770C94" w14:textId="77777777" w:rsidR="005C6A5F" w:rsidRDefault="00F77501" w:rsidP="00914668">
      <w:pPr>
        <w:rPr>
          <w:ins w:id="18" w:author="Happines Malinga" w:date="2024-03-26T23:10:00Z" w16du:dateUtc="2024-03-26T23:10:00Z"/>
          <w:rFonts w:ascii="Times New Roman" w:eastAsia="Times New Roman" w:hAnsi="Times New Roman"/>
          <w:bCs/>
          <w:i/>
          <w:iCs/>
          <w:color w:val="000000"/>
        </w:rPr>
      </w:pPr>
      <w:r>
        <w:rPr>
          <w:rFonts w:ascii="Times New Roman" w:eastAsia="Times New Roman" w:hAnsi="Times New Roman"/>
          <w:bCs/>
          <w:i/>
          <w:iCs/>
          <w:color w:val="000000"/>
        </w:rPr>
        <w:t>5</w:t>
      </w:r>
      <w:r w:rsidR="0034181C">
        <w:rPr>
          <w:rFonts w:ascii="Times New Roman" w:eastAsia="Times New Roman" w:hAnsi="Times New Roman"/>
          <w:bCs/>
          <w:i/>
          <w:iCs/>
          <w:color w:val="000000"/>
        </w:rPr>
        <w:t xml:space="preserve">. </w:t>
      </w:r>
      <w:r w:rsidR="0034181C" w:rsidRPr="000D588F">
        <w:rPr>
          <w:rFonts w:ascii="Times New Roman" w:eastAsia="Times New Roman" w:hAnsi="Times New Roman"/>
          <w:b/>
          <w:i/>
          <w:iCs/>
          <w:color w:val="000000"/>
        </w:rPr>
        <w:t xml:space="preserve">After touching </w:t>
      </w:r>
      <w:r w:rsidR="00E710F8" w:rsidRPr="000D588F">
        <w:rPr>
          <w:rFonts w:ascii="Times New Roman" w:eastAsia="Times New Roman" w:hAnsi="Times New Roman"/>
          <w:b/>
          <w:i/>
          <w:iCs/>
          <w:color w:val="000000"/>
        </w:rPr>
        <w:t>patient surroundings</w:t>
      </w:r>
      <w:r w:rsidR="00E710F8">
        <w:rPr>
          <w:rFonts w:ascii="Times New Roman" w:eastAsia="Times New Roman" w:hAnsi="Times New Roman"/>
          <w:bCs/>
          <w:i/>
          <w:iCs/>
          <w:color w:val="000000"/>
        </w:rPr>
        <w:t xml:space="preserve">: </w:t>
      </w:r>
      <w:r w:rsidR="00146911">
        <w:rPr>
          <w:rFonts w:ascii="Times New Roman" w:eastAsia="Times New Roman" w:hAnsi="Times New Roman"/>
          <w:bCs/>
          <w:i/>
          <w:iCs/>
          <w:color w:val="000000"/>
        </w:rPr>
        <w:t xml:space="preserve">the final moment for </w:t>
      </w:r>
      <w:r w:rsidR="00522B16">
        <w:rPr>
          <w:rFonts w:ascii="Times New Roman" w:eastAsia="Times New Roman" w:hAnsi="Times New Roman"/>
          <w:bCs/>
          <w:i/>
          <w:iCs/>
          <w:color w:val="000000"/>
        </w:rPr>
        <w:t xml:space="preserve">hands hygiene occurs </w:t>
      </w:r>
      <w:r w:rsidR="009435AC">
        <w:rPr>
          <w:rFonts w:ascii="Times New Roman" w:eastAsia="Times New Roman" w:hAnsi="Times New Roman"/>
          <w:bCs/>
          <w:i/>
          <w:iCs/>
          <w:color w:val="000000"/>
        </w:rPr>
        <w:t>between hands exposure to a surface</w:t>
      </w:r>
      <w:r w:rsidR="00046D58">
        <w:rPr>
          <w:rFonts w:ascii="Times New Roman" w:eastAsia="Times New Roman" w:hAnsi="Times New Roman"/>
          <w:bCs/>
          <w:i/>
          <w:iCs/>
          <w:color w:val="000000"/>
        </w:rPr>
        <w:t xml:space="preserve"> in the patient zone and subsequently </w:t>
      </w:r>
      <w:r w:rsidR="004C3DC4">
        <w:rPr>
          <w:rFonts w:ascii="Times New Roman" w:eastAsia="Times New Roman" w:hAnsi="Times New Roman"/>
          <w:bCs/>
          <w:i/>
          <w:iCs/>
          <w:color w:val="000000"/>
        </w:rPr>
        <w:t>hand exposure to a surface in the area outside the patient</w:t>
      </w:r>
      <w:r w:rsidR="005E102B">
        <w:rPr>
          <w:rFonts w:ascii="Times New Roman" w:eastAsia="Times New Roman" w:hAnsi="Times New Roman"/>
          <w:bCs/>
          <w:i/>
          <w:iCs/>
          <w:color w:val="000000"/>
        </w:rPr>
        <w:t>, but without touchin</w:t>
      </w:r>
      <w:r w:rsidR="00152A6A">
        <w:rPr>
          <w:rFonts w:ascii="Times New Roman" w:eastAsia="Times New Roman" w:hAnsi="Times New Roman"/>
          <w:bCs/>
          <w:i/>
          <w:iCs/>
          <w:color w:val="000000"/>
        </w:rPr>
        <w:t>g the patient.</w:t>
      </w:r>
      <w:r w:rsidR="005E3116">
        <w:rPr>
          <w:rFonts w:ascii="Times New Roman" w:eastAsia="Times New Roman" w:hAnsi="Times New Roman"/>
          <w:bCs/>
          <w:i/>
          <w:iCs/>
          <w:color w:val="000000"/>
        </w:rPr>
        <w:t xml:space="preserve"> Hand hygiene is re</w:t>
      </w:r>
      <w:r w:rsidR="00F56BB8">
        <w:rPr>
          <w:rFonts w:ascii="Times New Roman" w:eastAsia="Times New Roman" w:hAnsi="Times New Roman"/>
          <w:bCs/>
          <w:i/>
          <w:iCs/>
          <w:color w:val="000000"/>
        </w:rPr>
        <w:t xml:space="preserve">quired in this moment </w:t>
      </w:r>
      <w:r w:rsidR="00BA3DE2">
        <w:rPr>
          <w:rFonts w:ascii="Times New Roman" w:eastAsia="Times New Roman" w:hAnsi="Times New Roman"/>
          <w:bCs/>
          <w:i/>
          <w:iCs/>
          <w:color w:val="000000"/>
        </w:rPr>
        <w:t>since exposure</w:t>
      </w:r>
      <w:r w:rsidR="002402F9">
        <w:rPr>
          <w:rFonts w:ascii="Times New Roman" w:eastAsia="Times New Roman" w:hAnsi="Times New Roman"/>
          <w:bCs/>
          <w:i/>
          <w:iCs/>
          <w:color w:val="000000"/>
        </w:rPr>
        <w:t xml:space="preserve"> to patients, </w:t>
      </w:r>
      <w:r w:rsidR="00EC2FD1">
        <w:rPr>
          <w:rFonts w:ascii="Times New Roman" w:eastAsia="Times New Roman" w:hAnsi="Times New Roman"/>
          <w:bCs/>
          <w:i/>
          <w:iCs/>
          <w:color w:val="000000"/>
        </w:rPr>
        <w:t>even</w:t>
      </w:r>
      <w:r w:rsidR="00327953">
        <w:rPr>
          <w:rFonts w:ascii="Times New Roman" w:eastAsia="Times New Roman" w:hAnsi="Times New Roman"/>
          <w:bCs/>
          <w:i/>
          <w:iCs/>
          <w:color w:val="000000"/>
        </w:rPr>
        <w:t xml:space="preserve"> without </w:t>
      </w:r>
      <w:r w:rsidR="00646813">
        <w:rPr>
          <w:rFonts w:ascii="Times New Roman" w:eastAsia="Times New Roman" w:hAnsi="Times New Roman"/>
          <w:bCs/>
          <w:i/>
          <w:iCs/>
          <w:color w:val="000000"/>
        </w:rPr>
        <w:t>physical touch with the patient</w:t>
      </w:r>
      <w:r w:rsidR="00EC2FD1">
        <w:rPr>
          <w:rFonts w:ascii="Times New Roman" w:eastAsia="Times New Roman" w:hAnsi="Times New Roman"/>
          <w:bCs/>
          <w:i/>
          <w:iCs/>
          <w:color w:val="000000"/>
        </w:rPr>
        <w:t>s,</w:t>
      </w:r>
      <w:r w:rsidR="00646813">
        <w:rPr>
          <w:rFonts w:ascii="Times New Roman" w:eastAsia="Times New Roman" w:hAnsi="Times New Roman"/>
          <w:bCs/>
          <w:i/>
          <w:iCs/>
          <w:color w:val="000000"/>
        </w:rPr>
        <w:t xml:space="preserve"> </w:t>
      </w:r>
      <w:r w:rsidR="002402F9">
        <w:rPr>
          <w:rFonts w:ascii="Times New Roman" w:eastAsia="Times New Roman" w:hAnsi="Times New Roman"/>
          <w:bCs/>
          <w:i/>
          <w:iCs/>
          <w:color w:val="000000"/>
        </w:rPr>
        <w:t xml:space="preserve">is </w:t>
      </w:r>
      <w:r w:rsidR="00EA4FC7">
        <w:rPr>
          <w:rFonts w:ascii="Times New Roman" w:eastAsia="Times New Roman" w:hAnsi="Times New Roman"/>
          <w:bCs/>
          <w:i/>
          <w:iCs/>
          <w:color w:val="000000"/>
        </w:rPr>
        <w:t xml:space="preserve">associated with </w:t>
      </w:r>
      <w:r w:rsidR="00507905">
        <w:rPr>
          <w:rFonts w:ascii="Times New Roman" w:eastAsia="Times New Roman" w:hAnsi="Times New Roman"/>
          <w:bCs/>
          <w:i/>
          <w:iCs/>
          <w:color w:val="000000"/>
        </w:rPr>
        <w:t>hand</w:t>
      </w:r>
      <w:r w:rsidR="00EC2FD1">
        <w:rPr>
          <w:rFonts w:ascii="Times New Roman" w:eastAsia="Times New Roman" w:hAnsi="Times New Roman"/>
          <w:bCs/>
          <w:i/>
          <w:iCs/>
          <w:color w:val="000000"/>
        </w:rPr>
        <w:t xml:space="preserve"> </w:t>
      </w:r>
      <w:r w:rsidR="00DB09C6">
        <w:rPr>
          <w:rFonts w:ascii="Times New Roman" w:eastAsia="Times New Roman" w:hAnsi="Times New Roman"/>
          <w:bCs/>
          <w:i/>
          <w:iCs/>
          <w:color w:val="000000"/>
        </w:rPr>
        <w:t>contamination. Examples</w:t>
      </w:r>
      <w:r w:rsidR="00B53E13">
        <w:rPr>
          <w:rFonts w:ascii="Times New Roman" w:eastAsia="Times New Roman" w:hAnsi="Times New Roman"/>
          <w:bCs/>
          <w:i/>
          <w:iCs/>
          <w:color w:val="000000"/>
        </w:rPr>
        <w:t xml:space="preserve"> after changing bed linen</w:t>
      </w:r>
      <w:r w:rsidR="009E1DBD">
        <w:rPr>
          <w:rFonts w:ascii="Times New Roman" w:eastAsia="Times New Roman" w:hAnsi="Times New Roman"/>
          <w:bCs/>
          <w:i/>
          <w:iCs/>
          <w:color w:val="000000"/>
        </w:rPr>
        <w:t>, perfusion speed adjust</w:t>
      </w:r>
      <w:r w:rsidR="004C129E">
        <w:rPr>
          <w:rFonts w:ascii="Times New Roman" w:eastAsia="Times New Roman" w:hAnsi="Times New Roman"/>
          <w:bCs/>
          <w:i/>
          <w:iCs/>
          <w:color w:val="000000"/>
        </w:rPr>
        <w:t>ment.</w:t>
      </w:r>
    </w:p>
    <w:p w14:paraId="20CF9A13" w14:textId="1BDC12C5" w:rsidR="00F77501" w:rsidRDefault="005C6A5F" w:rsidP="00914668">
      <w:pPr>
        <w:rPr>
          <w:rFonts w:ascii="Times New Roman" w:eastAsia="Times New Roman" w:hAnsi="Times New Roman"/>
          <w:bCs/>
          <w:i/>
          <w:iCs/>
          <w:color w:val="000000"/>
        </w:rPr>
      </w:pPr>
      <w:ins w:id="19" w:author="Happines Malinga" w:date="2024-03-26T23:10:00Z" w16du:dateUtc="2024-03-26T23:10:00Z">
        <w:r w:rsidRPr="0005427A">
          <w:rPr>
            <w:rFonts w:ascii="Times New Roman" w:eastAsia="Times New Roman" w:hAnsi="Times New Roman"/>
            <w:b/>
            <w:i/>
            <w:iCs/>
            <w:color w:val="000000"/>
          </w:rPr>
          <w:t>Examples</w:t>
        </w:r>
        <w:r>
          <w:rPr>
            <w:rFonts w:ascii="Times New Roman" w:eastAsia="Times New Roman" w:hAnsi="Times New Roman"/>
            <w:bCs/>
            <w:i/>
            <w:iCs/>
            <w:color w:val="000000"/>
          </w:rPr>
          <w:t xml:space="preserve"> </w:t>
        </w:r>
        <w:r w:rsidR="00971BFE">
          <w:rPr>
            <w:rFonts w:ascii="Times New Roman" w:eastAsia="Times New Roman" w:hAnsi="Times New Roman"/>
            <w:bCs/>
            <w:i/>
            <w:iCs/>
            <w:color w:val="000000"/>
          </w:rPr>
          <w:t xml:space="preserve">when </w:t>
        </w:r>
        <w:r w:rsidR="00777729">
          <w:rPr>
            <w:rFonts w:ascii="Times New Roman" w:eastAsia="Times New Roman" w:hAnsi="Times New Roman"/>
            <w:bCs/>
            <w:i/>
            <w:iCs/>
            <w:color w:val="000000"/>
          </w:rPr>
          <w:t>I am</w:t>
        </w:r>
        <w:r w:rsidR="00971BFE">
          <w:rPr>
            <w:rFonts w:ascii="Times New Roman" w:eastAsia="Times New Roman" w:hAnsi="Times New Roman"/>
            <w:bCs/>
            <w:i/>
            <w:iCs/>
            <w:color w:val="000000"/>
          </w:rPr>
          <w:t xml:space="preserve"> </w:t>
        </w:r>
        <w:r w:rsidR="00675384">
          <w:rPr>
            <w:rFonts w:ascii="Times New Roman" w:eastAsia="Times New Roman" w:hAnsi="Times New Roman"/>
            <w:bCs/>
            <w:i/>
            <w:iCs/>
            <w:color w:val="000000"/>
          </w:rPr>
          <w:t>leaving</w:t>
        </w:r>
        <w:r w:rsidR="00971BFE">
          <w:rPr>
            <w:rFonts w:ascii="Times New Roman" w:eastAsia="Times New Roman" w:hAnsi="Times New Roman"/>
            <w:bCs/>
            <w:i/>
            <w:iCs/>
            <w:color w:val="000000"/>
          </w:rPr>
          <w:t xml:space="preserve"> the patient </w:t>
        </w:r>
        <w:r w:rsidR="00394B91">
          <w:rPr>
            <w:rFonts w:ascii="Times New Roman" w:eastAsia="Times New Roman" w:hAnsi="Times New Roman"/>
            <w:bCs/>
            <w:i/>
            <w:iCs/>
            <w:color w:val="000000"/>
          </w:rPr>
          <w:t>immediate surroundings</w:t>
        </w:r>
        <w:r w:rsidR="00797AB1">
          <w:rPr>
            <w:rFonts w:ascii="Times New Roman" w:eastAsia="Times New Roman" w:hAnsi="Times New Roman"/>
            <w:bCs/>
            <w:i/>
            <w:iCs/>
            <w:color w:val="000000"/>
          </w:rPr>
          <w:t xml:space="preserve"> such </w:t>
        </w:r>
        <w:r w:rsidR="00FF220C">
          <w:rPr>
            <w:rFonts w:ascii="Times New Roman" w:eastAsia="Times New Roman" w:hAnsi="Times New Roman"/>
            <w:bCs/>
            <w:i/>
            <w:iCs/>
            <w:color w:val="000000"/>
          </w:rPr>
          <w:t>as bed</w:t>
        </w:r>
        <w:r w:rsidR="00797AB1">
          <w:rPr>
            <w:rFonts w:ascii="Times New Roman" w:eastAsia="Times New Roman" w:hAnsi="Times New Roman"/>
            <w:bCs/>
            <w:i/>
            <w:iCs/>
            <w:color w:val="000000"/>
          </w:rPr>
          <w:t xml:space="preserve"> </w:t>
        </w:r>
        <w:r w:rsidR="00716751">
          <w:rPr>
            <w:rFonts w:ascii="Times New Roman" w:eastAsia="Times New Roman" w:hAnsi="Times New Roman"/>
            <w:bCs/>
            <w:i/>
            <w:iCs/>
            <w:color w:val="000000"/>
          </w:rPr>
          <w:t>space, bedroom</w:t>
        </w:r>
        <w:r w:rsidR="00412D87">
          <w:rPr>
            <w:rFonts w:ascii="Times New Roman" w:eastAsia="Times New Roman" w:hAnsi="Times New Roman"/>
            <w:bCs/>
            <w:i/>
            <w:iCs/>
            <w:color w:val="000000"/>
          </w:rPr>
          <w:t xml:space="preserve"> or ho</w:t>
        </w:r>
        <w:r w:rsidR="00716751">
          <w:rPr>
            <w:rFonts w:ascii="Times New Roman" w:eastAsia="Times New Roman" w:hAnsi="Times New Roman"/>
            <w:bCs/>
            <w:i/>
            <w:iCs/>
            <w:color w:val="000000"/>
          </w:rPr>
          <w:t>me</w:t>
        </w:r>
        <w:r w:rsidR="00FD3962">
          <w:rPr>
            <w:rFonts w:ascii="Times New Roman" w:eastAsia="Times New Roman" w:hAnsi="Times New Roman"/>
            <w:bCs/>
            <w:i/>
            <w:iCs/>
            <w:color w:val="000000"/>
          </w:rPr>
          <w:t xml:space="preserve">, after touching </w:t>
        </w:r>
        <w:r w:rsidR="00984476">
          <w:rPr>
            <w:rFonts w:ascii="Times New Roman" w:eastAsia="Times New Roman" w:hAnsi="Times New Roman"/>
            <w:bCs/>
            <w:i/>
            <w:iCs/>
            <w:color w:val="000000"/>
          </w:rPr>
          <w:t xml:space="preserve">any </w:t>
        </w:r>
        <w:r w:rsidR="005654E4">
          <w:rPr>
            <w:rFonts w:ascii="Times New Roman" w:eastAsia="Times New Roman" w:hAnsi="Times New Roman"/>
            <w:bCs/>
            <w:i/>
            <w:iCs/>
            <w:color w:val="000000"/>
          </w:rPr>
          <w:t>object or furni</w:t>
        </w:r>
        <w:r w:rsidR="00570C8A">
          <w:rPr>
            <w:rFonts w:ascii="Times New Roman" w:eastAsia="Times New Roman" w:hAnsi="Times New Roman"/>
            <w:bCs/>
            <w:i/>
            <w:iCs/>
            <w:color w:val="000000"/>
          </w:rPr>
          <w:t xml:space="preserve">ture </w:t>
        </w:r>
        <w:r w:rsidR="00FF220C">
          <w:rPr>
            <w:rFonts w:ascii="Times New Roman" w:eastAsia="Times New Roman" w:hAnsi="Times New Roman"/>
            <w:bCs/>
            <w:i/>
            <w:iCs/>
            <w:color w:val="000000"/>
          </w:rPr>
          <w:t>personal items</w:t>
        </w:r>
        <w:r w:rsidR="00D41A44">
          <w:rPr>
            <w:rFonts w:ascii="Times New Roman" w:eastAsia="Times New Roman" w:hAnsi="Times New Roman"/>
            <w:bCs/>
            <w:i/>
            <w:iCs/>
            <w:color w:val="000000"/>
          </w:rPr>
          <w:t xml:space="preserve"> belonging to the </w:t>
        </w:r>
        <w:r w:rsidR="00931060">
          <w:rPr>
            <w:rFonts w:ascii="Times New Roman" w:eastAsia="Times New Roman" w:hAnsi="Times New Roman"/>
            <w:bCs/>
            <w:i/>
            <w:iCs/>
            <w:color w:val="000000"/>
          </w:rPr>
          <w:t>patient am</w:t>
        </w:r>
        <w:r w:rsidR="00D41A44">
          <w:rPr>
            <w:rFonts w:ascii="Times New Roman" w:eastAsia="Times New Roman" w:hAnsi="Times New Roman"/>
            <w:bCs/>
            <w:i/>
            <w:iCs/>
            <w:color w:val="000000"/>
          </w:rPr>
          <w:t xml:space="preserve"> taking care of</w:t>
        </w:r>
        <w:r w:rsidR="00931060">
          <w:rPr>
            <w:rFonts w:ascii="Times New Roman" w:eastAsia="Times New Roman" w:hAnsi="Times New Roman"/>
            <w:bCs/>
            <w:i/>
            <w:iCs/>
            <w:color w:val="000000"/>
          </w:rPr>
          <w:t xml:space="preserve">, even if I didn’t </w:t>
        </w:r>
        <w:r w:rsidR="00583FDA">
          <w:rPr>
            <w:rFonts w:ascii="Times New Roman" w:eastAsia="Times New Roman" w:hAnsi="Times New Roman"/>
            <w:bCs/>
            <w:i/>
            <w:iCs/>
            <w:color w:val="000000"/>
          </w:rPr>
          <w:t>directly touch the person.</w:t>
        </w:r>
      </w:ins>
      <w:del w:id="20" w:author="Happines Malinga" w:date="2024-03-26T23:10:00Z" w16du:dateUtc="2024-03-26T23:10:00Z">
        <w:r w:rsidR="00507905">
          <w:rPr>
            <w:rFonts w:ascii="Times New Roman" w:eastAsia="Times New Roman" w:hAnsi="Times New Roman"/>
            <w:bCs/>
            <w:i/>
            <w:iCs/>
            <w:color w:val="000000"/>
          </w:rPr>
          <w:delText xml:space="preserve"> </w:delText>
        </w:r>
      </w:del>
    </w:p>
    <w:p w14:paraId="3B947F04" w14:textId="77777777" w:rsidR="001C671A" w:rsidRDefault="001C671A" w:rsidP="00914668">
      <w:pPr>
        <w:rPr>
          <w:rFonts w:ascii="Times New Roman" w:eastAsia="Times New Roman" w:hAnsi="Times New Roman"/>
          <w:bCs/>
          <w:i/>
          <w:iCs/>
          <w:color w:val="000000"/>
        </w:rPr>
      </w:pPr>
    </w:p>
    <w:p w14:paraId="15C12B71" w14:textId="77777777" w:rsidR="001C671A" w:rsidRPr="006F3CE2" w:rsidRDefault="001C671A" w:rsidP="00914668">
      <w:pPr>
        <w:rPr>
          <w:rFonts w:ascii="Times New Roman" w:eastAsia="Times New Roman" w:hAnsi="Times New Roman"/>
          <w:bCs/>
          <w:i/>
          <w:iCs/>
          <w:color w:val="000000"/>
        </w:rPr>
      </w:pPr>
    </w:p>
    <w:p w14:paraId="7A77B007" w14:textId="77777777" w:rsidR="00914668" w:rsidRPr="006F3CE2" w:rsidRDefault="00914668" w:rsidP="00914668">
      <w:pPr>
        <w:rPr>
          <w:rFonts w:ascii="Times New Roman" w:eastAsia="Times New Roman" w:hAnsi="Times New Roman"/>
          <w:bCs/>
          <w:i/>
          <w:iCs/>
          <w:color w:val="000000"/>
        </w:rPr>
      </w:pPr>
    </w:p>
    <w:p w14:paraId="5CA8F22E" w14:textId="77777777" w:rsidR="00914668" w:rsidRPr="004121E0" w:rsidRDefault="00914668" w:rsidP="00914668">
      <w:pPr>
        <w:rPr>
          <w:rFonts w:ascii="Times New Roman" w:eastAsia="Times New Roman" w:hAnsi="Times New Roman"/>
          <w:b/>
          <w:color w:val="000000"/>
        </w:rPr>
      </w:pPr>
    </w:p>
    <w:p w14:paraId="585FAF71" w14:textId="77777777" w:rsidR="00914668" w:rsidRPr="003B68FB" w:rsidRDefault="00914668" w:rsidP="00914668">
      <w:pPr>
        <w:jc w:val="both"/>
        <w:rPr>
          <w:rFonts w:eastAsia="Times New Roman"/>
          <w:sz w:val="32"/>
          <w:szCs w:val="32"/>
          <w:u w:val="single"/>
        </w:rPr>
      </w:pPr>
      <w:r w:rsidRPr="003B68FB">
        <w:rPr>
          <w:rFonts w:eastAsia="Times New Roman"/>
          <w:color w:val="4F81BD" w:themeColor="accent1"/>
          <w:sz w:val="32"/>
          <w:szCs w:val="32"/>
          <w:u w:val="single"/>
        </w:rPr>
        <w:t>The three levels of Hand hygiene</w:t>
      </w:r>
      <w:r w:rsidRPr="003B68FB">
        <w:rPr>
          <w:rFonts w:eastAsia="Times New Roman"/>
          <w:sz w:val="32"/>
          <w:szCs w:val="32"/>
          <w:u w:val="single"/>
        </w:rPr>
        <w:t xml:space="preserve"> </w:t>
      </w:r>
    </w:p>
    <w:p w14:paraId="69DA6EFF" w14:textId="77777777" w:rsidR="00914668" w:rsidRDefault="00914668" w:rsidP="00914668">
      <w:pPr>
        <w:jc w:val="both"/>
        <w:rPr>
          <w:rFonts w:eastAsia="Times New Roman"/>
          <w:sz w:val="32"/>
          <w:szCs w:val="32"/>
        </w:rPr>
      </w:pPr>
    </w:p>
    <w:p w14:paraId="2AB4C769" w14:textId="59FB3056" w:rsidR="00B963CC" w:rsidRDefault="00914668" w:rsidP="00914668">
      <w:pPr>
        <w:jc w:val="both"/>
        <w:rPr>
          <w:rFonts w:ascii="Times New Roman" w:eastAsia="Times New Roman" w:hAnsi="Times New Roman"/>
          <w:bCs/>
          <w:color w:val="000000"/>
        </w:rPr>
      </w:pPr>
      <w:r w:rsidRPr="008F5CB4">
        <w:rPr>
          <w:rFonts w:ascii="Times New Roman" w:eastAsia="Times New Roman" w:hAnsi="Times New Roman"/>
          <w:b/>
          <w:color w:val="000000"/>
        </w:rPr>
        <w:t xml:space="preserve">Describe the 3 levels </w:t>
      </w:r>
      <w:r w:rsidR="00617A0C" w:rsidRPr="008F5CB4">
        <w:rPr>
          <w:rFonts w:ascii="Times New Roman" w:eastAsia="Times New Roman" w:hAnsi="Times New Roman"/>
          <w:b/>
          <w:color w:val="000000"/>
        </w:rPr>
        <w:t>of Hand</w:t>
      </w:r>
      <w:r w:rsidRPr="008F5CB4">
        <w:rPr>
          <w:rFonts w:ascii="Times New Roman" w:eastAsia="Times New Roman" w:hAnsi="Times New Roman"/>
          <w:b/>
          <w:color w:val="000000"/>
        </w:rPr>
        <w:t xml:space="preserve"> Hygiene and for each type give an example of where it can be used in your </w:t>
      </w:r>
      <w:r w:rsidR="000477CD" w:rsidRPr="008F5CB4">
        <w:rPr>
          <w:rFonts w:ascii="Times New Roman" w:eastAsia="Times New Roman" w:hAnsi="Times New Roman"/>
          <w:b/>
          <w:color w:val="000000"/>
        </w:rPr>
        <w:t>workplace</w:t>
      </w:r>
      <w:r w:rsidR="000477CD">
        <w:rPr>
          <w:rFonts w:ascii="Times New Roman" w:eastAsia="Times New Roman" w:hAnsi="Times New Roman"/>
          <w:bCs/>
          <w:color w:val="000000"/>
        </w:rPr>
        <w:t>.</w:t>
      </w:r>
    </w:p>
    <w:p w14:paraId="7BE10A85" w14:textId="064F491E" w:rsidR="00914668" w:rsidRDefault="00914668" w:rsidP="00914668">
      <w:pPr>
        <w:jc w:val="both"/>
        <w:rPr>
          <w:rFonts w:ascii="Times New Roman" w:eastAsia="Times New Roman" w:hAnsi="Times New Roman"/>
          <w:bCs/>
          <w:color w:val="000000"/>
        </w:rPr>
      </w:pPr>
      <w:r>
        <w:rPr>
          <w:rFonts w:ascii="Times New Roman" w:eastAsia="Times New Roman" w:hAnsi="Times New Roman"/>
          <w:bCs/>
          <w:color w:val="000000"/>
        </w:rPr>
        <w:t xml:space="preserve"> </w:t>
      </w:r>
    </w:p>
    <w:p w14:paraId="174A29B7" w14:textId="5D14E984" w:rsidR="00F52CA0" w:rsidRPr="00B963CC" w:rsidRDefault="003D2642" w:rsidP="00914668">
      <w:pPr>
        <w:jc w:val="both"/>
        <w:rPr>
          <w:rFonts w:ascii="Times New Roman" w:eastAsia="Times New Roman" w:hAnsi="Times New Roman"/>
          <w:bCs/>
          <w:i/>
          <w:iCs/>
          <w:color w:val="000000"/>
        </w:rPr>
      </w:pPr>
      <w:r w:rsidRPr="00B963CC">
        <w:rPr>
          <w:rFonts w:ascii="Times New Roman" w:eastAsia="Times New Roman" w:hAnsi="Times New Roman"/>
          <w:bCs/>
          <w:i/>
          <w:iCs/>
          <w:color w:val="000000"/>
        </w:rPr>
        <w:t xml:space="preserve">There </w:t>
      </w:r>
      <w:r w:rsidR="00BC3AD7" w:rsidRPr="00B963CC">
        <w:rPr>
          <w:rFonts w:ascii="Times New Roman" w:eastAsia="Times New Roman" w:hAnsi="Times New Roman"/>
          <w:bCs/>
          <w:i/>
          <w:iCs/>
          <w:color w:val="000000"/>
        </w:rPr>
        <w:t>are three different levels of hand</w:t>
      </w:r>
      <w:r w:rsidR="0059494A" w:rsidRPr="00B963CC">
        <w:rPr>
          <w:rFonts w:ascii="Times New Roman" w:eastAsia="Times New Roman" w:hAnsi="Times New Roman"/>
          <w:bCs/>
          <w:i/>
          <w:iCs/>
          <w:color w:val="000000"/>
        </w:rPr>
        <w:t xml:space="preserve"> hygiene which can be </w:t>
      </w:r>
      <w:r w:rsidR="006A0230" w:rsidRPr="00B963CC">
        <w:rPr>
          <w:rFonts w:ascii="Times New Roman" w:eastAsia="Times New Roman" w:hAnsi="Times New Roman"/>
          <w:bCs/>
          <w:i/>
          <w:iCs/>
          <w:color w:val="000000"/>
        </w:rPr>
        <w:t xml:space="preserve">utilized in the health care </w:t>
      </w:r>
      <w:r w:rsidR="00F87167" w:rsidRPr="00B963CC">
        <w:rPr>
          <w:rFonts w:ascii="Times New Roman" w:eastAsia="Times New Roman" w:hAnsi="Times New Roman"/>
          <w:bCs/>
          <w:i/>
          <w:iCs/>
          <w:color w:val="000000"/>
        </w:rPr>
        <w:t xml:space="preserve">environment which are </w:t>
      </w:r>
      <w:r w:rsidR="00F83666" w:rsidRPr="00B963CC">
        <w:rPr>
          <w:rFonts w:ascii="Times New Roman" w:eastAsia="Times New Roman" w:hAnsi="Times New Roman"/>
          <w:bCs/>
          <w:i/>
          <w:iCs/>
          <w:color w:val="000000"/>
        </w:rPr>
        <w:t xml:space="preserve">social hand </w:t>
      </w:r>
      <w:r w:rsidR="006145DD" w:rsidRPr="00B963CC">
        <w:rPr>
          <w:rFonts w:ascii="Times New Roman" w:eastAsia="Times New Roman" w:hAnsi="Times New Roman"/>
          <w:bCs/>
          <w:i/>
          <w:iCs/>
          <w:color w:val="000000"/>
        </w:rPr>
        <w:t xml:space="preserve">hygiene, antiseptic hand </w:t>
      </w:r>
      <w:r w:rsidR="00C079D1" w:rsidRPr="00B963CC">
        <w:rPr>
          <w:rFonts w:ascii="Times New Roman" w:eastAsia="Times New Roman" w:hAnsi="Times New Roman"/>
          <w:bCs/>
          <w:i/>
          <w:iCs/>
          <w:color w:val="000000"/>
        </w:rPr>
        <w:t>hygiene and su</w:t>
      </w:r>
      <w:r w:rsidR="00CA2354" w:rsidRPr="00B963CC">
        <w:rPr>
          <w:rFonts w:ascii="Times New Roman" w:eastAsia="Times New Roman" w:hAnsi="Times New Roman"/>
          <w:bCs/>
          <w:i/>
          <w:iCs/>
          <w:color w:val="000000"/>
        </w:rPr>
        <w:t xml:space="preserve">rgical hand </w:t>
      </w:r>
      <w:r w:rsidR="00B963CC" w:rsidRPr="00B963CC">
        <w:rPr>
          <w:rFonts w:ascii="Times New Roman" w:eastAsia="Times New Roman" w:hAnsi="Times New Roman"/>
          <w:bCs/>
          <w:i/>
          <w:iCs/>
          <w:color w:val="000000"/>
        </w:rPr>
        <w:t>hygiene.</w:t>
      </w:r>
    </w:p>
    <w:p w14:paraId="035D8103" w14:textId="77777777" w:rsidR="00914668" w:rsidRPr="00B963CC" w:rsidRDefault="00914668" w:rsidP="00914668">
      <w:pPr>
        <w:jc w:val="both"/>
        <w:rPr>
          <w:rFonts w:ascii="Times New Roman" w:eastAsia="Times New Roman" w:hAnsi="Times New Roman"/>
          <w:bCs/>
          <w:i/>
          <w:iCs/>
          <w:color w:val="000000"/>
        </w:rPr>
      </w:pPr>
      <w:r w:rsidRPr="00B963CC">
        <w:rPr>
          <w:rFonts w:ascii="Times New Roman" w:eastAsia="Times New Roman" w:hAnsi="Times New Roman"/>
          <w:bCs/>
          <w:i/>
          <w:iCs/>
          <w:color w:val="000000"/>
        </w:rPr>
        <w:t xml:space="preserve"> </w:t>
      </w:r>
    </w:p>
    <w:p w14:paraId="2ED31C3A" w14:textId="6C05F3D7" w:rsidR="00914668" w:rsidRPr="00FF7799" w:rsidRDefault="00914668" w:rsidP="00914668">
      <w:pPr>
        <w:jc w:val="both"/>
        <w:rPr>
          <w:rFonts w:ascii="Times New Roman" w:eastAsia="Times New Roman" w:hAnsi="Times New Roman"/>
          <w:i/>
          <w:iCs/>
          <w:color w:val="000000"/>
        </w:rPr>
      </w:pPr>
      <w:r w:rsidRPr="00E8735B">
        <w:rPr>
          <w:rFonts w:ascii="Times New Roman" w:eastAsia="Times New Roman" w:hAnsi="Times New Roman"/>
          <w:b/>
          <w:bCs/>
          <w:i/>
          <w:iCs/>
          <w:color w:val="000000"/>
        </w:rPr>
        <w:t>Social Hand Hygiene</w:t>
      </w:r>
      <w:r w:rsidRPr="00B963CC">
        <w:rPr>
          <w:rFonts w:ascii="Times New Roman" w:eastAsia="Times New Roman" w:hAnsi="Times New Roman"/>
          <w:i/>
          <w:iCs/>
          <w:color w:val="000000"/>
        </w:rPr>
        <w:t>:</w:t>
      </w:r>
      <w:r w:rsidR="00F35866">
        <w:rPr>
          <w:rFonts w:ascii="Times New Roman" w:eastAsia="Times New Roman" w:hAnsi="Times New Roman"/>
          <w:i/>
          <w:iCs/>
          <w:color w:val="000000"/>
        </w:rPr>
        <w:t xml:space="preserve"> is used to</w:t>
      </w:r>
      <w:r w:rsidR="007357CD">
        <w:rPr>
          <w:rFonts w:ascii="Times New Roman" w:eastAsia="Times New Roman" w:hAnsi="Times New Roman"/>
          <w:i/>
          <w:iCs/>
          <w:color w:val="000000"/>
        </w:rPr>
        <w:t xml:space="preserve"> remove dirt</w:t>
      </w:r>
      <w:r w:rsidR="007B4362">
        <w:rPr>
          <w:rFonts w:ascii="Times New Roman" w:eastAsia="Times New Roman" w:hAnsi="Times New Roman"/>
          <w:i/>
          <w:iCs/>
          <w:color w:val="000000"/>
        </w:rPr>
        <w:t>, organic</w:t>
      </w:r>
      <w:r w:rsidR="00381D3E">
        <w:rPr>
          <w:rFonts w:ascii="Times New Roman" w:eastAsia="Times New Roman" w:hAnsi="Times New Roman"/>
          <w:i/>
          <w:iCs/>
          <w:color w:val="000000"/>
        </w:rPr>
        <w:t xml:space="preserve"> material, </w:t>
      </w:r>
      <w:r w:rsidR="00F14D6A">
        <w:rPr>
          <w:rFonts w:ascii="Times New Roman" w:eastAsia="Times New Roman" w:hAnsi="Times New Roman"/>
          <w:i/>
          <w:iCs/>
          <w:color w:val="000000"/>
        </w:rPr>
        <w:t xml:space="preserve">dead skin and most </w:t>
      </w:r>
      <w:r w:rsidR="00C7033E">
        <w:rPr>
          <w:rFonts w:ascii="Times New Roman" w:eastAsia="Times New Roman" w:hAnsi="Times New Roman"/>
          <w:i/>
          <w:iCs/>
          <w:color w:val="000000"/>
        </w:rPr>
        <w:t>trans</w:t>
      </w:r>
      <w:r w:rsidR="00C16D0E">
        <w:rPr>
          <w:rFonts w:ascii="Times New Roman" w:eastAsia="Times New Roman" w:hAnsi="Times New Roman"/>
          <w:i/>
          <w:iCs/>
          <w:color w:val="000000"/>
        </w:rPr>
        <w:t>ient micro-organism</w:t>
      </w:r>
      <w:r w:rsidR="004927B4">
        <w:rPr>
          <w:rFonts w:ascii="Times New Roman" w:eastAsia="Times New Roman" w:hAnsi="Times New Roman"/>
          <w:i/>
          <w:iCs/>
          <w:color w:val="000000"/>
        </w:rPr>
        <w:t>s from the hands</w:t>
      </w:r>
      <w:r w:rsidR="00CE7783">
        <w:rPr>
          <w:rFonts w:ascii="Times New Roman" w:eastAsia="Times New Roman" w:hAnsi="Times New Roman"/>
          <w:i/>
          <w:iCs/>
          <w:color w:val="000000"/>
        </w:rPr>
        <w:t>.</w:t>
      </w:r>
      <w:r w:rsidR="005B5171">
        <w:rPr>
          <w:rFonts w:ascii="Times New Roman" w:eastAsia="Times New Roman" w:hAnsi="Times New Roman"/>
          <w:i/>
          <w:iCs/>
          <w:color w:val="000000"/>
        </w:rPr>
        <w:t xml:space="preserve"> </w:t>
      </w:r>
      <w:r w:rsidR="00F43D68">
        <w:rPr>
          <w:rFonts w:ascii="Times New Roman" w:eastAsia="Times New Roman" w:hAnsi="Times New Roman"/>
          <w:i/>
          <w:iCs/>
          <w:color w:val="000000"/>
        </w:rPr>
        <w:t>It</w:t>
      </w:r>
      <w:r w:rsidR="0029797D">
        <w:rPr>
          <w:rFonts w:ascii="Times New Roman" w:eastAsia="Times New Roman" w:hAnsi="Times New Roman"/>
          <w:i/>
          <w:iCs/>
          <w:color w:val="000000"/>
        </w:rPr>
        <w:t xml:space="preserve"> can be used </w:t>
      </w:r>
      <w:r w:rsidR="00C3043B">
        <w:rPr>
          <w:rFonts w:ascii="Times New Roman" w:eastAsia="Times New Roman" w:hAnsi="Times New Roman"/>
          <w:i/>
          <w:iCs/>
          <w:color w:val="000000"/>
        </w:rPr>
        <w:t xml:space="preserve">following most </w:t>
      </w:r>
      <w:r w:rsidR="009E56F9">
        <w:rPr>
          <w:rFonts w:ascii="Times New Roman" w:eastAsia="Times New Roman" w:hAnsi="Times New Roman"/>
          <w:i/>
          <w:iCs/>
          <w:color w:val="000000"/>
        </w:rPr>
        <w:t>daily</w:t>
      </w:r>
      <w:r w:rsidR="00C3043B">
        <w:rPr>
          <w:rFonts w:ascii="Times New Roman" w:eastAsia="Times New Roman" w:hAnsi="Times New Roman"/>
          <w:i/>
          <w:iCs/>
          <w:color w:val="000000"/>
        </w:rPr>
        <w:t xml:space="preserve"> </w:t>
      </w:r>
      <w:r w:rsidR="009E56F9">
        <w:rPr>
          <w:rFonts w:ascii="Times New Roman" w:eastAsia="Times New Roman" w:hAnsi="Times New Roman"/>
          <w:i/>
          <w:iCs/>
          <w:color w:val="000000"/>
        </w:rPr>
        <w:t xml:space="preserve">tasks such as washing hands with </w:t>
      </w:r>
      <w:r w:rsidR="00B52D76">
        <w:rPr>
          <w:rFonts w:ascii="Times New Roman" w:eastAsia="Times New Roman" w:hAnsi="Times New Roman"/>
          <w:i/>
          <w:iCs/>
          <w:color w:val="000000"/>
        </w:rPr>
        <w:t>soap and warm water, alcohol</w:t>
      </w:r>
      <w:r w:rsidR="00FC36DF">
        <w:rPr>
          <w:rFonts w:ascii="Times New Roman" w:eastAsia="Times New Roman" w:hAnsi="Times New Roman"/>
          <w:i/>
          <w:iCs/>
          <w:color w:val="000000"/>
        </w:rPr>
        <w:t xml:space="preserve"> hand gel can </w:t>
      </w:r>
      <w:r w:rsidR="00686D55">
        <w:rPr>
          <w:rFonts w:ascii="Times New Roman" w:eastAsia="Times New Roman" w:hAnsi="Times New Roman"/>
          <w:i/>
          <w:iCs/>
          <w:color w:val="000000"/>
        </w:rPr>
        <w:t>be</w:t>
      </w:r>
      <w:r w:rsidR="00E8735B">
        <w:rPr>
          <w:rFonts w:ascii="Times New Roman" w:eastAsia="Times New Roman" w:hAnsi="Times New Roman"/>
          <w:i/>
          <w:iCs/>
          <w:color w:val="000000"/>
        </w:rPr>
        <w:t xml:space="preserve"> only</w:t>
      </w:r>
      <w:r w:rsidR="00FC36DF">
        <w:rPr>
          <w:rFonts w:ascii="Times New Roman" w:eastAsia="Times New Roman" w:hAnsi="Times New Roman"/>
          <w:i/>
          <w:iCs/>
          <w:color w:val="000000"/>
        </w:rPr>
        <w:t xml:space="preserve"> used </w:t>
      </w:r>
      <w:r w:rsidR="008C3262">
        <w:rPr>
          <w:rFonts w:ascii="Times New Roman" w:eastAsia="Times New Roman" w:hAnsi="Times New Roman"/>
          <w:i/>
          <w:iCs/>
          <w:color w:val="000000"/>
        </w:rPr>
        <w:t>if hands are visibly clean</w:t>
      </w:r>
      <w:r w:rsidR="00E8735B">
        <w:rPr>
          <w:rFonts w:ascii="Times New Roman" w:eastAsia="Times New Roman" w:hAnsi="Times New Roman"/>
          <w:i/>
          <w:iCs/>
          <w:color w:val="000000"/>
        </w:rPr>
        <w:t>.</w:t>
      </w:r>
    </w:p>
    <w:p w14:paraId="73EEA8E5" w14:textId="77777777" w:rsidR="00914668" w:rsidRPr="00F20F79" w:rsidRDefault="00914668" w:rsidP="00914668">
      <w:pPr>
        <w:jc w:val="both"/>
        <w:rPr>
          <w:rFonts w:ascii="Times New Roman" w:eastAsia="Times New Roman" w:hAnsi="Times New Roman"/>
          <w:color w:val="000000"/>
        </w:rPr>
      </w:pPr>
    </w:p>
    <w:p w14:paraId="25D25281" w14:textId="05E380F0" w:rsidR="00914668" w:rsidRPr="007A720D" w:rsidRDefault="00914668" w:rsidP="00914668">
      <w:pPr>
        <w:jc w:val="both"/>
        <w:rPr>
          <w:rFonts w:ascii="Times New Roman" w:eastAsia="Times New Roman" w:hAnsi="Times New Roman"/>
          <w:b/>
          <w:bCs/>
          <w:color w:val="000000"/>
        </w:rPr>
      </w:pPr>
      <w:r w:rsidRPr="00FF7799">
        <w:rPr>
          <w:rFonts w:ascii="Times New Roman" w:eastAsia="Times New Roman" w:hAnsi="Times New Roman"/>
          <w:b/>
          <w:bCs/>
          <w:i/>
          <w:iCs/>
          <w:color w:val="000000"/>
        </w:rPr>
        <w:t>Antiseptic Hand Hygiene</w:t>
      </w:r>
      <w:r w:rsidRPr="00F20F79">
        <w:rPr>
          <w:rFonts w:ascii="Times New Roman" w:eastAsia="Times New Roman" w:hAnsi="Times New Roman"/>
          <w:color w:val="000000"/>
        </w:rPr>
        <w:t>:</w:t>
      </w:r>
      <w:r w:rsidR="00FF7799">
        <w:rPr>
          <w:rFonts w:ascii="Times New Roman" w:eastAsia="Times New Roman" w:hAnsi="Times New Roman"/>
          <w:color w:val="000000"/>
        </w:rPr>
        <w:t xml:space="preserve"> </w:t>
      </w:r>
      <w:r w:rsidR="007A720D" w:rsidRPr="007A720D">
        <w:rPr>
          <w:rFonts w:ascii="Times New Roman" w:eastAsia="Times New Roman" w:hAnsi="Times New Roman"/>
          <w:i/>
          <w:iCs/>
          <w:color w:val="000000"/>
        </w:rPr>
        <w:t>is used</w:t>
      </w:r>
      <w:r w:rsidR="007A720D">
        <w:rPr>
          <w:rFonts w:ascii="Times New Roman" w:eastAsia="Times New Roman" w:hAnsi="Times New Roman"/>
          <w:b/>
          <w:bCs/>
          <w:color w:val="000000"/>
        </w:rPr>
        <w:t xml:space="preserve"> </w:t>
      </w:r>
      <w:r w:rsidR="00561E7D" w:rsidRPr="00561E7D">
        <w:rPr>
          <w:rFonts w:ascii="Times New Roman" w:eastAsia="Times New Roman" w:hAnsi="Times New Roman"/>
          <w:i/>
          <w:iCs/>
          <w:color w:val="000000"/>
        </w:rPr>
        <w:t>where</w:t>
      </w:r>
      <w:r w:rsidR="00561E7D">
        <w:rPr>
          <w:rFonts w:ascii="Times New Roman" w:eastAsia="Times New Roman" w:hAnsi="Times New Roman"/>
          <w:i/>
          <w:iCs/>
          <w:color w:val="000000"/>
        </w:rPr>
        <w:t xml:space="preserve"> </w:t>
      </w:r>
      <w:r w:rsidR="00CE40DF">
        <w:rPr>
          <w:rFonts w:ascii="Times New Roman" w:eastAsia="Times New Roman" w:hAnsi="Times New Roman"/>
          <w:i/>
          <w:iCs/>
          <w:color w:val="000000"/>
        </w:rPr>
        <w:t xml:space="preserve">a higher level of cleanliness </w:t>
      </w:r>
      <w:r w:rsidR="000378F1">
        <w:rPr>
          <w:rFonts w:ascii="Times New Roman" w:eastAsia="Times New Roman" w:hAnsi="Times New Roman"/>
          <w:i/>
          <w:iCs/>
          <w:color w:val="000000"/>
        </w:rPr>
        <w:t>obtained</w:t>
      </w:r>
      <w:r w:rsidR="00CE40DF">
        <w:rPr>
          <w:rFonts w:ascii="Times New Roman" w:eastAsia="Times New Roman" w:hAnsi="Times New Roman"/>
          <w:i/>
          <w:iCs/>
          <w:color w:val="000000"/>
        </w:rPr>
        <w:t xml:space="preserve"> from </w:t>
      </w:r>
      <w:r w:rsidR="005D1DC3">
        <w:rPr>
          <w:rFonts w:ascii="Times New Roman" w:eastAsia="Times New Roman" w:hAnsi="Times New Roman"/>
          <w:i/>
          <w:iCs/>
          <w:color w:val="000000"/>
        </w:rPr>
        <w:t xml:space="preserve">social hand hygiene </w:t>
      </w:r>
      <w:r w:rsidR="00530F1F">
        <w:rPr>
          <w:rFonts w:ascii="Times New Roman" w:eastAsia="Times New Roman" w:hAnsi="Times New Roman"/>
          <w:i/>
          <w:iCs/>
          <w:color w:val="000000"/>
        </w:rPr>
        <w:t xml:space="preserve">is </w:t>
      </w:r>
      <w:r w:rsidR="00F36371">
        <w:rPr>
          <w:rFonts w:ascii="Times New Roman" w:eastAsia="Times New Roman" w:hAnsi="Times New Roman"/>
          <w:i/>
          <w:iCs/>
          <w:color w:val="000000"/>
        </w:rPr>
        <w:t>required.</w:t>
      </w:r>
      <w:r w:rsidR="007A720D" w:rsidRPr="00561E7D">
        <w:rPr>
          <w:rFonts w:ascii="Times New Roman" w:eastAsia="Times New Roman" w:hAnsi="Times New Roman"/>
          <w:b/>
          <w:bCs/>
          <w:color w:val="000000"/>
        </w:rPr>
        <w:t xml:space="preserve"> </w:t>
      </w:r>
      <w:r w:rsidR="00090376" w:rsidRPr="00090376">
        <w:rPr>
          <w:rFonts w:ascii="Times New Roman" w:eastAsia="Times New Roman" w:hAnsi="Times New Roman"/>
          <w:i/>
          <w:iCs/>
          <w:color w:val="000000"/>
        </w:rPr>
        <w:t>F</w:t>
      </w:r>
      <w:r w:rsidR="00FB710F" w:rsidRPr="00090376">
        <w:rPr>
          <w:rFonts w:ascii="Times New Roman" w:eastAsia="Times New Roman" w:hAnsi="Times New Roman"/>
          <w:i/>
          <w:iCs/>
          <w:color w:val="000000"/>
        </w:rPr>
        <w:t>o</w:t>
      </w:r>
      <w:r w:rsidR="00090376">
        <w:rPr>
          <w:rFonts w:ascii="Times New Roman" w:eastAsia="Times New Roman" w:hAnsi="Times New Roman"/>
          <w:i/>
          <w:iCs/>
          <w:color w:val="000000"/>
        </w:rPr>
        <w:t xml:space="preserve">r examples if a </w:t>
      </w:r>
      <w:r w:rsidR="009872FC">
        <w:rPr>
          <w:rFonts w:ascii="Times New Roman" w:eastAsia="Times New Roman" w:hAnsi="Times New Roman"/>
          <w:i/>
          <w:iCs/>
          <w:color w:val="000000"/>
        </w:rPr>
        <w:t>client is immuno</w:t>
      </w:r>
      <w:r w:rsidR="00477703">
        <w:rPr>
          <w:rFonts w:ascii="Times New Roman" w:eastAsia="Times New Roman" w:hAnsi="Times New Roman"/>
          <w:i/>
          <w:iCs/>
          <w:color w:val="000000"/>
        </w:rPr>
        <w:t>compromised.</w:t>
      </w:r>
      <w:r w:rsidR="0028530E">
        <w:rPr>
          <w:rFonts w:ascii="Times New Roman" w:eastAsia="Times New Roman" w:hAnsi="Times New Roman"/>
          <w:i/>
          <w:iCs/>
          <w:color w:val="000000"/>
        </w:rPr>
        <w:t xml:space="preserve">  When carrie</w:t>
      </w:r>
      <w:r w:rsidR="00817CF4">
        <w:rPr>
          <w:rFonts w:ascii="Times New Roman" w:eastAsia="Times New Roman" w:hAnsi="Times New Roman"/>
          <w:i/>
          <w:iCs/>
          <w:color w:val="000000"/>
        </w:rPr>
        <w:t>d out correctly, it will re</w:t>
      </w:r>
      <w:r w:rsidR="00783CF2">
        <w:rPr>
          <w:rFonts w:ascii="Times New Roman" w:eastAsia="Times New Roman" w:hAnsi="Times New Roman"/>
          <w:i/>
          <w:iCs/>
          <w:color w:val="000000"/>
        </w:rPr>
        <w:t xml:space="preserve">move </w:t>
      </w:r>
      <w:r w:rsidR="00C44359">
        <w:rPr>
          <w:rFonts w:ascii="Times New Roman" w:eastAsia="Times New Roman" w:hAnsi="Times New Roman"/>
          <w:i/>
          <w:iCs/>
          <w:color w:val="000000"/>
        </w:rPr>
        <w:t>the most</w:t>
      </w:r>
      <w:r w:rsidR="00783CF2">
        <w:rPr>
          <w:rFonts w:ascii="Times New Roman" w:eastAsia="Times New Roman" w:hAnsi="Times New Roman"/>
          <w:i/>
          <w:iCs/>
          <w:color w:val="000000"/>
        </w:rPr>
        <w:t xml:space="preserve"> transient </w:t>
      </w:r>
      <w:r w:rsidR="0004660D">
        <w:rPr>
          <w:rFonts w:ascii="Times New Roman" w:eastAsia="Times New Roman" w:hAnsi="Times New Roman"/>
          <w:i/>
          <w:iCs/>
          <w:color w:val="000000"/>
        </w:rPr>
        <w:t>micro-organisms.</w:t>
      </w:r>
      <w:r w:rsidR="00B45656">
        <w:rPr>
          <w:rFonts w:ascii="Times New Roman" w:eastAsia="Times New Roman" w:hAnsi="Times New Roman"/>
          <w:i/>
          <w:iCs/>
          <w:color w:val="000000"/>
        </w:rPr>
        <w:t xml:space="preserve"> It involves cl</w:t>
      </w:r>
      <w:r w:rsidR="005D425C">
        <w:rPr>
          <w:rFonts w:ascii="Times New Roman" w:eastAsia="Times New Roman" w:hAnsi="Times New Roman"/>
          <w:i/>
          <w:iCs/>
          <w:color w:val="000000"/>
        </w:rPr>
        <w:t>eaning the hands with an al</w:t>
      </w:r>
      <w:r w:rsidR="00C44359">
        <w:rPr>
          <w:rFonts w:ascii="Times New Roman" w:eastAsia="Times New Roman" w:hAnsi="Times New Roman"/>
          <w:i/>
          <w:iCs/>
          <w:color w:val="000000"/>
        </w:rPr>
        <w:t xml:space="preserve">cohol </w:t>
      </w:r>
      <w:r w:rsidR="0039602D">
        <w:rPr>
          <w:rFonts w:ascii="Times New Roman" w:eastAsia="Times New Roman" w:hAnsi="Times New Roman"/>
          <w:i/>
          <w:iCs/>
          <w:color w:val="000000"/>
        </w:rPr>
        <w:t xml:space="preserve">hand </w:t>
      </w:r>
      <w:r w:rsidR="00932FA5">
        <w:rPr>
          <w:rFonts w:ascii="Times New Roman" w:eastAsia="Times New Roman" w:hAnsi="Times New Roman"/>
          <w:i/>
          <w:iCs/>
          <w:color w:val="000000"/>
        </w:rPr>
        <w:t>ge</w:t>
      </w:r>
      <w:r w:rsidR="00A74743">
        <w:rPr>
          <w:rFonts w:ascii="Times New Roman" w:eastAsia="Times New Roman" w:hAnsi="Times New Roman"/>
          <w:i/>
          <w:iCs/>
          <w:color w:val="000000"/>
        </w:rPr>
        <w:t xml:space="preserve">l or </w:t>
      </w:r>
      <w:r w:rsidR="0055201D">
        <w:rPr>
          <w:rFonts w:ascii="Times New Roman" w:eastAsia="Times New Roman" w:hAnsi="Times New Roman"/>
          <w:i/>
          <w:iCs/>
          <w:color w:val="000000"/>
        </w:rPr>
        <w:t>rub. This tec</w:t>
      </w:r>
      <w:r w:rsidR="004E2AB2">
        <w:rPr>
          <w:rFonts w:ascii="Times New Roman" w:eastAsia="Times New Roman" w:hAnsi="Times New Roman"/>
          <w:i/>
          <w:iCs/>
          <w:color w:val="000000"/>
        </w:rPr>
        <w:t>hnique shoul</w:t>
      </w:r>
      <w:r w:rsidR="003F1486">
        <w:rPr>
          <w:rFonts w:ascii="Times New Roman" w:eastAsia="Times New Roman" w:hAnsi="Times New Roman"/>
          <w:i/>
          <w:iCs/>
          <w:color w:val="000000"/>
        </w:rPr>
        <w:t xml:space="preserve">d only be used when </w:t>
      </w:r>
      <w:r w:rsidR="006A5C43">
        <w:rPr>
          <w:rFonts w:ascii="Times New Roman" w:eastAsia="Times New Roman" w:hAnsi="Times New Roman"/>
          <w:i/>
          <w:iCs/>
          <w:color w:val="000000"/>
        </w:rPr>
        <w:t xml:space="preserve">the hands are visibly </w:t>
      </w:r>
      <w:r w:rsidR="002341D8">
        <w:rPr>
          <w:rFonts w:ascii="Times New Roman" w:eastAsia="Times New Roman" w:hAnsi="Times New Roman"/>
          <w:i/>
          <w:iCs/>
          <w:color w:val="000000"/>
        </w:rPr>
        <w:t>clean.</w:t>
      </w:r>
      <w:r w:rsidR="00DC7D50">
        <w:rPr>
          <w:rFonts w:ascii="Times New Roman" w:eastAsia="Times New Roman" w:hAnsi="Times New Roman"/>
          <w:i/>
          <w:iCs/>
          <w:color w:val="000000"/>
        </w:rPr>
        <w:t xml:space="preserve"> </w:t>
      </w:r>
      <w:r w:rsidR="00E23D0F">
        <w:rPr>
          <w:rFonts w:ascii="Times New Roman" w:eastAsia="Times New Roman" w:hAnsi="Times New Roman"/>
          <w:i/>
          <w:iCs/>
          <w:color w:val="000000"/>
        </w:rPr>
        <w:t>An a</w:t>
      </w:r>
      <w:r w:rsidR="00712495">
        <w:rPr>
          <w:rFonts w:ascii="Times New Roman" w:eastAsia="Times New Roman" w:hAnsi="Times New Roman"/>
          <w:i/>
          <w:iCs/>
          <w:color w:val="000000"/>
        </w:rPr>
        <w:t>ntis</w:t>
      </w:r>
      <w:r w:rsidR="00A34624">
        <w:rPr>
          <w:rFonts w:ascii="Times New Roman" w:eastAsia="Times New Roman" w:hAnsi="Times New Roman"/>
          <w:i/>
          <w:iCs/>
          <w:color w:val="000000"/>
        </w:rPr>
        <w:t>eptic liquid soap</w:t>
      </w:r>
      <w:r w:rsidR="00995EB6">
        <w:rPr>
          <w:rFonts w:ascii="Times New Roman" w:eastAsia="Times New Roman" w:hAnsi="Times New Roman"/>
          <w:i/>
          <w:iCs/>
          <w:color w:val="000000"/>
        </w:rPr>
        <w:t xml:space="preserve"> can also be used to</w:t>
      </w:r>
      <w:r w:rsidR="00B879D9">
        <w:rPr>
          <w:rFonts w:ascii="Times New Roman" w:eastAsia="Times New Roman" w:hAnsi="Times New Roman"/>
          <w:i/>
          <w:iCs/>
          <w:color w:val="000000"/>
        </w:rPr>
        <w:t xml:space="preserve"> wash hands to </w:t>
      </w:r>
      <w:r w:rsidR="00187B22">
        <w:rPr>
          <w:rFonts w:ascii="Times New Roman" w:eastAsia="Times New Roman" w:hAnsi="Times New Roman"/>
          <w:i/>
          <w:iCs/>
          <w:color w:val="000000"/>
        </w:rPr>
        <w:t>achieve</w:t>
      </w:r>
      <w:r w:rsidR="00B879D9">
        <w:rPr>
          <w:rFonts w:ascii="Times New Roman" w:eastAsia="Times New Roman" w:hAnsi="Times New Roman"/>
          <w:i/>
          <w:iCs/>
          <w:color w:val="000000"/>
        </w:rPr>
        <w:t xml:space="preserve"> </w:t>
      </w:r>
      <w:r w:rsidR="00187B22">
        <w:rPr>
          <w:rFonts w:ascii="Times New Roman" w:eastAsia="Times New Roman" w:hAnsi="Times New Roman"/>
          <w:i/>
          <w:iCs/>
          <w:color w:val="000000"/>
        </w:rPr>
        <w:t>antiseptic hand hygiene</w:t>
      </w:r>
      <w:r w:rsidR="003F2267">
        <w:rPr>
          <w:rFonts w:ascii="Times New Roman" w:eastAsia="Times New Roman" w:hAnsi="Times New Roman"/>
          <w:i/>
          <w:iCs/>
          <w:color w:val="000000"/>
        </w:rPr>
        <w:t>.</w:t>
      </w:r>
      <w:r w:rsidR="00995EB6">
        <w:rPr>
          <w:rFonts w:ascii="Times New Roman" w:eastAsia="Times New Roman" w:hAnsi="Times New Roman"/>
          <w:i/>
          <w:iCs/>
          <w:color w:val="000000"/>
        </w:rPr>
        <w:t xml:space="preserve"> </w:t>
      </w:r>
    </w:p>
    <w:p w14:paraId="10B3D557" w14:textId="77777777" w:rsidR="00914668" w:rsidRPr="007A720D" w:rsidRDefault="00914668" w:rsidP="00914668">
      <w:pPr>
        <w:jc w:val="both"/>
        <w:rPr>
          <w:rFonts w:ascii="Times New Roman" w:eastAsia="Times New Roman" w:hAnsi="Times New Roman"/>
          <w:b/>
          <w:bCs/>
          <w:color w:val="000000"/>
        </w:rPr>
      </w:pPr>
    </w:p>
    <w:p w14:paraId="406A07CE" w14:textId="2FC6D0FB" w:rsidR="00914668" w:rsidRPr="009234AA" w:rsidRDefault="00914668" w:rsidP="00914668">
      <w:pPr>
        <w:jc w:val="both"/>
        <w:rPr>
          <w:rFonts w:ascii="Times New Roman" w:eastAsia="Times New Roman" w:hAnsi="Times New Roman"/>
          <w:i/>
          <w:iCs/>
          <w:color w:val="000000"/>
        </w:rPr>
      </w:pPr>
      <w:r w:rsidRPr="009234AA">
        <w:rPr>
          <w:rFonts w:ascii="Times New Roman" w:eastAsia="Times New Roman" w:hAnsi="Times New Roman"/>
          <w:b/>
          <w:bCs/>
          <w:i/>
          <w:iCs/>
          <w:color w:val="000000"/>
        </w:rPr>
        <w:t>Surgical Hand Hygiene</w:t>
      </w:r>
      <w:r w:rsidR="005F7DFE" w:rsidRPr="009234AA">
        <w:rPr>
          <w:rFonts w:ascii="Times New Roman" w:eastAsia="Times New Roman" w:hAnsi="Times New Roman"/>
          <w:b/>
          <w:bCs/>
          <w:i/>
          <w:iCs/>
          <w:color w:val="000000"/>
        </w:rPr>
        <w:t>:</w:t>
      </w:r>
      <w:r w:rsidR="00BF6F8D" w:rsidRPr="009234AA">
        <w:rPr>
          <w:rFonts w:ascii="Times New Roman" w:eastAsia="Times New Roman" w:hAnsi="Times New Roman"/>
          <w:b/>
          <w:bCs/>
          <w:i/>
          <w:iCs/>
          <w:color w:val="000000"/>
        </w:rPr>
        <w:t xml:space="preserve"> </w:t>
      </w:r>
      <w:r w:rsidR="00BF6F8D">
        <w:rPr>
          <w:rFonts w:ascii="Times New Roman" w:eastAsia="Times New Roman" w:hAnsi="Times New Roman"/>
          <w:i/>
          <w:iCs/>
          <w:color w:val="000000"/>
        </w:rPr>
        <w:t>is used bef</w:t>
      </w:r>
      <w:r w:rsidR="00922727">
        <w:rPr>
          <w:rFonts w:ascii="Times New Roman" w:eastAsia="Times New Roman" w:hAnsi="Times New Roman"/>
          <w:i/>
          <w:iCs/>
          <w:color w:val="000000"/>
        </w:rPr>
        <w:t>ore all surgical procedures</w:t>
      </w:r>
      <w:r w:rsidR="00FC4B13">
        <w:rPr>
          <w:rFonts w:ascii="Times New Roman" w:eastAsia="Times New Roman" w:hAnsi="Times New Roman"/>
          <w:i/>
          <w:iCs/>
          <w:color w:val="000000"/>
        </w:rPr>
        <w:t xml:space="preserve"> and removes</w:t>
      </w:r>
      <w:r w:rsidR="00C14315">
        <w:rPr>
          <w:rFonts w:ascii="Times New Roman" w:eastAsia="Times New Roman" w:hAnsi="Times New Roman"/>
          <w:i/>
          <w:iCs/>
          <w:color w:val="000000"/>
        </w:rPr>
        <w:t xml:space="preserve"> all transient and resident</w:t>
      </w:r>
      <w:r w:rsidR="00467E9C">
        <w:rPr>
          <w:rFonts w:ascii="Times New Roman" w:eastAsia="Times New Roman" w:hAnsi="Times New Roman"/>
          <w:i/>
          <w:iCs/>
          <w:color w:val="000000"/>
        </w:rPr>
        <w:t xml:space="preserve"> micro-organisms.</w:t>
      </w:r>
      <w:r w:rsidR="00944694">
        <w:rPr>
          <w:rFonts w:ascii="Times New Roman" w:eastAsia="Times New Roman" w:hAnsi="Times New Roman"/>
          <w:i/>
          <w:iCs/>
          <w:color w:val="000000"/>
        </w:rPr>
        <w:t xml:space="preserve"> This level of hand hygiene </w:t>
      </w:r>
      <w:r w:rsidR="0056531D">
        <w:rPr>
          <w:rFonts w:ascii="Times New Roman" w:eastAsia="Times New Roman" w:hAnsi="Times New Roman"/>
          <w:i/>
          <w:iCs/>
          <w:color w:val="000000"/>
        </w:rPr>
        <w:t>is rarely required</w:t>
      </w:r>
      <w:r w:rsidR="000855CA">
        <w:rPr>
          <w:rFonts w:ascii="Times New Roman" w:eastAsia="Times New Roman" w:hAnsi="Times New Roman"/>
          <w:i/>
          <w:iCs/>
          <w:color w:val="000000"/>
        </w:rPr>
        <w:t xml:space="preserve"> within community</w:t>
      </w:r>
      <w:r w:rsidR="00A10ECF">
        <w:rPr>
          <w:rFonts w:ascii="Times New Roman" w:eastAsia="Times New Roman" w:hAnsi="Times New Roman"/>
          <w:i/>
          <w:iCs/>
          <w:color w:val="000000"/>
        </w:rPr>
        <w:t xml:space="preserve"> s</w:t>
      </w:r>
      <w:r w:rsidR="00203CE9">
        <w:rPr>
          <w:rFonts w:ascii="Times New Roman" w:eastAsia="Times New Roman" w:hAnsi="Times New Roman"/>
          <w:i/>
          <w:iCs/>
          <w:color w:val="000000"/>
        </w:rPr>
        <w:t>ettings.</w:t>
      </w:r>
    </w:p>
    <w:p w14:paraId="6F884E96" w14:textId="77777777" w:rsidR="006278F3" w:rsidRDefault="006278F3" w:rsidP="00914668">
      <w:pPr>
        <w:jc w:val="both"/>
        <w:rPr>
          <w:rFonts w:ascii="Times New Roman" w:eastAsia="Times New Roman" w:hAnsi="Times New Roman"/>
          <w:color w:val="000000"/>
        </w:rPr>
      </w:pPr>
    </w:p>
    <w:p w14:paraId="3EBA48EC" w14:textId="64D0AC6C" w:rsidR="00914668" w:rsidRDefault="006278F3" w:rsidP="00914668">
      <w:pPr>
        <w:jc w:val="both"/>
        <w:rPr>
          <w:rFonts w:ascii="Times New Roman" w:hAnsi="Times New Roman"/>
          <w:b/>
          <w:bCs/>
          <w:i/>
          <w:iCs/>
        </w:rPr>
      </w:pPr>
      <w:r w:rsidRPr="00043BD4">
        <w:rPr>
          <w:rFonts w:ascii="Times New Roman" w:hAnsi="Times New Roman"/>
          <w:b/>
          <w:bCs/>
          <w:i/>
          <w:iCs/>
        </w:rPr>
        <w:t>Explain the need for good personal skin care?</w:t>
      </w:r>
    </w:p>
    <w:p w14:paraId="68DE997D" w14:textId="05B55029" w:rsidR="006278F3" w:rsidRDefault="00EE1C3E" w:rsidP="00914668">
      <w:pPr>
        <w:jc w:val="both"/>
        <w:rPr>
          <w:rFonts w:ascii="Times New Roman" w:hAnsi="Times New Roman"/>
          <w:i/>
          <w:iCs/>
        </w:rPr>
      </w:pPr>
      <w:r w:rsidRPr="00410D1E">
        <w:rPr>
          <w:rFonts w:ascii="Times New Roman" w:hAnsi="Times New Roman"/>
          <w:i/>
          <w:iCs/>
        </w:rPr>
        <w:t>Han</w:t>
      </w:r>
      <w:r w:rsidR="00CF57F2" w:rsidRPr="00410D1E">
        <w:rPr>
          <w:rFonts w:ascii="Times New Roman" w:hAnsi="Times New Roman"/>
          <w:i/>
          <w:iCs/>
        </w:rPr>
        <w:t>ds hygiene is cri</w:t>
      </w:r>
      <w:r w:rsidR="00901729" w:rsidRPr="00410D1E">
        <w:rPr>
          <w:rFonts w:ascii="Times New Roman" w:hAnsi="Times New Roman"/>
          <w:i/>
          <w:iCs/>
        </w:rPr>
        <w:t>tical to help control and prevent the spread of micro</w:t>
      </w:r>
      <w:r w:rsidR="00C503E1" w:rsidRPr="00410D1E">
        <w:rPr>
          <w:rFonts w:ascii="Times New Roman" w:hAnsi="Times New Roman"/>
          <w:i/>
          <w:iCs/>
        </w:rPr>
        <w:t>organism</w:t>
      </w:r>
      <w:r w:rsidR="00947729" w:rsidRPr="00410D1E">
        <w:rPr>
          <w:rFonts w:ascii="Times New Roman" w:hAnsi="Times New Roman"/>
          <w:i/>
          <w:iCs/>
        </w:rPr>
        <w:t xml:space="preserve">, </w:t>
      </w:r>
      <w:r w:rsidR="009F4406">
        <w:rPr>
          <w:rFonts w:ascii="Times New Roman" w:hAnsi="Times New Roman"/>
          <w:i/>
          <w:iCs/>
        </w:rPr>
        <w:t>this can</w:t>
      </w:r>
      <w:r w:rsidR="00C57B03" w:rsidRPr="00410D1E">
        <w:rPr>
          <w:rFonts w:ascii="Times New Roman" w:hAnsi="Times New Roman"/>
          <w:i/>
          <w:iCs/>
        </w:rPr>
        <w:t xml:space="preserve"> </w:t>
      </w:r>
      <w:r w:rsidR="00313876" w:rsidRPr="00410D1E">
        <w:rPr>
          <w:rFonts w:ascii="Times New Roman" w:hAnsi="Times New Roman"/>
          <w:i/>
          <w:iCs/>
        </w:rPr>
        <w:t>also</w:t>
      </w:r>
      <w:r w:rsidR="00313876">
        <w:rPr>
          <w:rFonts w:ascii="Times New Roman" w:hAnsi="Times New Roman"/>
          <w:i/>
          <w:iCs/>
        </w:rPr>
        <w:t xml:space="preserve"> end up</w:t>
      </w:r>
      <w:r w:rsidR="00C57B03" w:rsidRPr="00410D1E">
        <w:rPr>
          <w:rFonts w:ascii="Times New Roman" w:hAnsi="Times New Roman"/>
          <w:i/>
          <w:iCs/>
        </w:rPr>
        <w:t xml:space="preserve"> </w:t>
      </w:r>
      <w:r w:rsidR="00C24B65" w:rsidRPr="00410D1E">
        <w:rPr>
          <w:rFonts w:ascii="Times New Roman" w:hAnsi="Times New Roman"/>
          <w:i/>
          <w:iCs/>
        </w:rPr>
        <w:t>putting mega stress on hands</w:t>
      </w:r>
      <w:r w:rsidR="007C69AE" w:rsidRPr="00410D1E">
        <w:rPr>
          <w:rFonts w:ascii="Times New Roman" w:hAnsi="Times New Roman"/>
          <w:i/>
          <w:iCs/>
        </w:rPr>
        <w:t>, the</w:t>
      </w:r>
      <w:r w:rsidR="00BA41CA">
        <w:rPr>
          <w:rFonts w:ascii="Times New Roman" w:hAnsi="Times New Roman"/>
          <w:i/>
          <w:iCs/>
        </w:rPr>
        <w:t xml:space="preserve"> hands</w:t>
      </w:r>
      <w:r w:rsidR="007C69AE" w:rsidRPr="00410D1E">
        <w:rPr>
          <w:rFonts w:ascii="Times New Roman" w:hAnsi="Times New Roman"/>
          <w:i/>
          <w:iCs/>
        </w:rPr>
        <w:t xml:space="preserve"> can </w:t>
      </w:r>
      <w:r w:rsidR="00664412" w:rsidRPr="00410D1E">
        <w:rPr>
          <w:rFonts w:ascii="Times New Roman" w:hAnsi="Times New Roman"/>
          <w:i/>
          <w:iCs/>
        </w:rPr>
        <w:t>become</w:t>
      </w:r>
      <w:r w:rsidR="007C69AE" w:rsidRPr="00410D1E">
        <w:rPr>
          <w:rFonts w:ascii="Times New Roman" w:hAnsi="Times New Roman"/>
          <w:i/>
          <w:iCs/>
        </w:rPr>
        <w:t xml:space="preserve"> dry </w:t>
      </w:r>
      <w:r w:rsidR="007A29A6" w:rsidRPr="00410D1E">
        <w:rPr>
          <w:rFonts w:ascii="Times New Roman" w:hAnsi="Times New Roman"/>
          <w:i/>
          <w:iCs/>
        </w:rPr>
        <w:t xml:space="preserve">or irritable </w:t>
      </w:r>
      <w:r w:rsidR="009856BD" w:rsidRPr="00410D1E">
        <w:rPr>
          <w:rFonts w:ascii="Times New Roman" w:hAnsi="Times New Roman"/>
          <w:i/>
          <w:iCs/>
        </w:rPr>
        <w:t xml:space="preserve">with the </w:t>
      </w:r>
      <w:r w:rsidR="00D91E70" w:rsidRPr="00410D1E">
        <w:rPr>
          <w:rFonts w:ascii="Times New Roman" w:hAnsi="Times New Roman"/>
          <w:i/>
          <w:iCs/>
        </w:rPr>
        <w:t xml:space="preserve">frequent </w:t>
      </w:r>
      <w:r w:rsidR="00410D1E" w:rsidRPr="00410D1E">
        <w:rPr>
          <w:rFonts w:ascii="Times New Roman" w:hAnsi="Times New Roman"/>
          <w:i/>
          <w:iCs/>
        </w:rPr>
        <w:t>cleaning</w:t>
      </w:r>
      <w:r w:rsidR="00D91E70" w:rsidRPr="00410D1E">
        <w:rPr>
          <w:rFonts w:ascii="Times New Roman" w:hAnsi="Times New Roman"/>
          <w:i/>
          <w:iCs/>
        </w:rPr>
        <w:t xml:space="preserve"> and scrubbing</w:t>
      </w:r>
      <w:r w:rsidR="0072423D">
        <w:rPr>
          <w:rFonts w:ascii="Times New Roman" w:hAnsi="Times New Roman"/>
          <w:i/>
          <w:iCs/>
        </w:rPr>
        <w:t xml:space="preserve">. </w:t>
      </w:r>
      <w:r w:rsidR="0033646D">
        <w:rPr>
          <w:rFonts w:ascii="Times New Roman" w:hAnsi="Times New Roman"/>
          <w:i/>
          <w:iCs/>
        </w:rPr>
        <w:t>And a</w:t>
      </w:r>
      <w:r w:rsidR="00D32F07">
        <w:rPr>
          <w:rFonts w:ascii="Times New Roman" w:hAnsi="Times New Roman"/>
          <w:i/>
          <w:iCs/>
        </w:rPr>
        <w:t xml:space="preserve">ntimicrobial cleaners can often be more </w:t>
      </w:r>
      <w:r w:rsidR="00FB0B11">
        <w:rPr>
          <w:rFonts w:ascii="Times New Roman" w:hAnsi="Times New Roman"/>
          <w:i/>
          <w:iCs/>
        </w:rPr>
        <w:t>drying</w:t>
      </w:r>
      <w:r w:rsidR="00535726">
        <w:rPr>
          <w:rFonts w:ascii="Times New Roman" w:hAnsi="Times New Roman"/>
          <w:i/>
          <w:iCs/>
        </w:rPr>
        <w:t xml:space="preserve"> to </w:t>
      </w:r>
      <w:r w:rsidR="00CF38B8">
        <w:rPr>
          <w:rFonts w:ascii="Times New Roman" w:hAnsi="Times New Roman"/>
          <w:i/>
          <w:iCs/>
        </w:rPr>
        <w:t>your hands</w:t>
      </w:r>
      <w:r w:rsidR="00FB0B11">
        <w:rPr>
          <w:rFonts w:ascii="Times New Roman" w:hAnsi="Times New Roman"/>
          <w:i/>
          <w:iCs/>
        </w:rPr>
        <w:t>, and sanitizing gels contain</w:t>
      </w:r>
      <w:r w:rsidR="002F00A6">
        <w:rPr>
          <w:rFonts w:ascii="Times New Roman" w:hAnsi="Times New Roman"/>
          <w:i/>
          <w:iCs/>
        </w:rPr>
        <w:t>ing alcohol</w:t>
      </w:r>
      <w:r w:rsidR="00CF38B8">
        <w:rPr>
          <w:rFonts w:ascii="Times New Roman" w:hAnsi="Times New Roman"/>
          <w:i/>
          <w:iCs/>
        </w:rPr>
        <w:t xml:space="preserve"> that </w:t>
      </w:r>
      <w:r w:rsidR="002F00A6">
        <w:rPr>
          <w:rFonts w:ascii="Times New Roman" w:hAnsi="Times New Roman"/>
          <w:i/>
          <w:iCs/>
        </w:rPr>
        <w:t xml:space="preserve">can </w:t>
      </w:r>
      <w:r w:rsidR="00FF18C6">
        <w:rPr>
          <w:rFonts w:ascii="Times New Roman" w:hAnsi="Times New Roman"/>
          <w:i/>
          <w:iCs/>
        </w:rPr>
        <w:t xml:space="preserve">strip the </w:t>
      </w:r>
      <w:r w:rsidR="000E7978">
        <w:rPr>
          <w:rFonts w:ascii="Times New Roman" w:hAnsi="Times New Roman"/>
          <w:i/>
          <w:iCs/>
        </w:rPr>
        <w:t xml:space="preserve">skin’s </w:t>
      </w:r>
      <w:r w:rsidR="00FF18C6">
        <w:rPr>
          <w:rFonts w:ascii="Times New Roman" w:hAnsi="Times New Roman"/>
          <w:i/>
          <w:iCs/>
        </w:rPr>
        <w:t>natura</w:t>
      </w:r>
      <w:r w:rsidR="00FD4B30">
        <w:rPr>
          <w:rFonts w:ascii="Times New Roman" w:hAnsi="Times New Roman"/>
          <w:i/>
          <w:iCs/>
        </w:rPr>
        <w:t>l</w:t>
      </w:r>
      <w:r w:rsidR="00FF18C6">
        <w:rPr>
          <w:rFonts w:ascii="Times New Roman" w:hAnsi="Times New Roman"/>
          <w:i/>
          <w:iCs/>
        </w:rPr>
        <w:t>l</w:t>
      </w:r>
      <w:r w:rsidR="00FD4B30">
        <w:rPr>
          <w:rFonts w:ascii="Times New Roman" w:hAnsi="Times New Roman"/>
          <w:i/>
          <w:iCs/>
        </w:rPr>
        <w:t>y moisturizing oils,</w:t>
      </w:r>
      <w:r w:rsidR="00C16F08">
        <w:rPr>
          <w:rFonts w:ascii="Times New Roman" w:hAnsi="Times New Roman"/>
          <w:i/>
          <w:iCs/>
        </w:rPr>
        <w:t xml:space="preserve"> every time after washing </w:t>
      </w:r>
      <w:r w:rsidR="00AA25E8">
        <w:rPr>
          <w:rFonts w:ascii="Times New Roman" w:hAnsi="Times New Roman"/>
          <w:i/>
          <w:iCs/>
        </w:rPr>
        <w:t>your hands or using the hand sanitizer gel,</w:t>
      </w:r>
      <w:r w:rsidR="002D4F00">
        <w:rPr>
          <w:rFonts w:ascii="Times New Roman" w:hAnsi="Times New Roman"/>
          <w:i/>
          <w:iCs/>
        </w:rPr>
        <w:t xml:space="preserve"> it is importa</w:t>
      </w:r>
      <w:r w:rsidR="00664412">
        <w:rPr>
          <w:rFonts w:ascii="Times New Roman" w:hAnsi="Times New Roman"/>
          <w:i/>
          <w:iCs/>
        </w:rPr>
        <w:t xml:space="preserve">nt to use </w:t>
      </w:r>
      <w:ins w:id="21" w:author="Happines Malinga" w:date="2024-03-26T23:10:00Z" w16du:dateUtc="2024-03-26T23:10:00Z">
        <w:r w:rsidR="00664412">
          <w:rPr>
            <w:rFonts w:ascii="Times New Roman" w:hAnsi="Times New Roman"/>
            <w:i/>
            <w:iCs/>
          </w:rPr>
          <w:t>a</w:t>
        </w:r>
        <w:r w:rsidR="00F015B1">
          <w:rPr>
            <w:rFonts w:ascii="Times New Roman" w:hAnsi="Times New Roman"/>
            <w:i/>
            <w:iCs/>
          </w:rPr>
          <w:t>n</w:t>
        </w:r>
        <w:r w:rsidR="00B84065">
          <w:rPr>
            <w:rFonts w:ascii="Times New Roman" w:hAnsi="Times New Roman"/>
            <w:i/>
            <w:iCs/>
          </w:rPr>
          <w:t xml:space="preserve"> </w:t>
        </w:r>
        <w:r w:rsidR="00F23F94">
          <w:rPr>
            <w:rFonts w:ascii="Times New Roman" w:hAnsi="Times New Roman"/>
            <w:i/>
            <w:iCs/>
          </w:rPr>
          <w:t>approved moisturizer</w:t>
        </w:r>
      </w:ins>
      <w:del w:id="22" w:author="Happines Malinga" w:date="2024-03-26T23:10:00Z" w16du:dateUtc="2024-03-26T23:10:00Z">
        <w:r w:rsidR="00664412">
          <w:rPr>
            <w:rFonts w:ascii="Times New Roman" w:hAnsi="Times New Roman"/>
            <w:i/>
            <w:iCs/>
          </w:rPr>
          <w:delText>a moisturizing crea</w:delText>
        </w:r>
        <w:r w:rsidR="00ED6D9A">
          <w:rPr>
            <w:rFonts w:ascii="Times New Roman" w:hAnsi="Times New Roman"/>
            <w:i/>
            <w:iCs/>
          </w:rPr>
          <w:delText>m</w:delText>
        </w:r>
      </w:del>
      <w:r w:rsidR="00ED6D9A">
        <w:rPr>
          <w:rFonts w:ascii="Times New Roman" w:hAnsi="Times New Roman"/>
          <w:i/>
          <w:iCs/>
        </w:rPr>
        <w:t>.</w:t>
      </w:r>
    </w:p>
    <w:p w14:paraId="41B74A07" w14:textId="77777777" w:rsidR="00A007F2" w:rsidRPr="0023254A" w:rsidRDefault="00A007F2" w:rsidP="00914668">
      <w:pPr>
        <w:jc w:val="both"/>
        <w:rPr>
          <w:rFonts w:ascii="Times New Roman" w:hAnsi="Times New Roman"/>
          <w:i/>
          <w:iCs/>
        </w:rPr>
      </w:pPr>
    </w:p>
    <w:p w14:paraId="0B8C4C78" w14:textId="77777777" w:rsidR="00914668" w:rsidRDefault="00914668" w:rsidP="00914668">
      <w:pPr>
        <w:jc w:val="both"/>
        <w:rPr>
          <w:rFonts w:eastAsia="Times New Roman"/>
          <w:color w:val="4F81BD" w:themeColor="accent1"/>
          <w:sz w:val="32"/>
          <w:szCs w:val="32"/>
        </w:rPr>
      </w:pPr>
      <w:r w:rsidRPr="00BF7DA1">
        <w:rPr>
          <w:rFonts w:eastAsia="Times New Roman"/>
          <w:color w:val="4F81BD" w:themeColor="accent1"/>
          <w:sz w:val="32"/>
          <w:szCs w:val="32"/>
        </w:rPr>
        <w:t>Hand Hygiene</w:t>
      </w:r>
      <w:r>
        <w:rPr>
          <w:rFonts w:eastAsia="Times New Roman"/>
          <w:color w:val="4F81BD" w:themeColor="accent1"/>
          <w:sz w:val="32"/>
          <w:szCs w:val="32"/>
        </w:rPr>
        <w:t>/ Reflection</w:t>
      </w:r>
    </w:p>
    <w:p w14:paraId="5AA79DB4" w14:textId="77777777" w:rsidR="008C7731" w:rsidRPr="003B68FB" w:rsidRDefault="008C7731" w:rsidP="00914668">
      <w:pPr>
        <w:jc w:val="both"/>
        <w:rPr>
          <w:rFonts w:eastAsia="Times New Roman"/>
          <w:color w:val="4F81BD" w:themeColor="accent1"/>
          <w:sz w:val="32"/>
          <w:szCs w:val="32"/>
        </w:rPr>
      </w:pPr>
    </w:p>
    <w:p w14:paraId="7A6721AA" w14:textId="2135AC2E" w:rsidR="00F312C9" w:rsidRDefault="00914668" w:rsidP="00914668">
      <w:pPr>
        <w:rPr>
          <w:rFonts w:ascii="Times New Roman" w:eastAsia="Times New Roman" w:hAnsi="Times New Roman"/>
          <w:b/>
          <w:i/>
          <w:iCs/>
          <w:color w:val="000000"/>
        </w:rPr>
      </w:pPr>
      <w:r w:rsidRPr="005A663A">
        <w:rPr>
          <w:rFonts w:ascii="Times New Roman" w:eastAsia="Times New Roman" w:hAnsi="Times New Roman"/>
          <w:b/>
          <w:i/>
          <w:iCs/>
          <w:color w:val="000000"/>
        </w:rPr>
        <w:t xml:space="preserve">Now that you have demonstrated the 7 stagehand-washing </w:t>
      </w:r>
      <w:r w:rsidR="00E17EC7" w:rsidRPr="005A663A">
        <w:rPr>
          <w:rFonts w:ascii="Times New Roman" w:eastAsia="Times New Roman" w:hAnsi="Times New Roman"/>
          <w:b/>
          <w:i/>
          <w:iCs/>
          <w:color w:val="000000"/>
        </w:rPr>
        <w:t>techniques</w:t>
      </w:r>
      <w:r w:rsidRPr="005A663A">
        <w:rPr>
          <w:rFonts w:ascii="Times New Roman" w:eastAsia="Times New Roman" w:hAnsi="Times New Roman"/>
          <w:b/>
          <w:i/>
          <w:iCs/>
          <w:color w:val="000000"/>
        </w:rPr>
        <w:t xml:space="preserve"> and learnt about the importance of washing your hands, have you any thoughts or insights that hadn’t thought about before?</w:t>
      </w:r>
    </w:p>
    <w:p w14:paraId="6164014E" w14:textId="0B5358CB" w:rsidR="00CB71B1" w:rsidRDefault="00C87EAE" w:rsidP="00914668">
      <w:pPr>
        <w:rPr>
          <w:rFonts w:ascii="Times New Roman" w:eastAsia="Times New Roman" w:hAnsi="Times New Roman"/>
          <w:bCs/>
          <w:i/>
          <w:iCs/>
          <w:color w:val="000000"/>
        </w:rPr>
      </w:pPr>
      <w:r w:rsidRPr="004E3E54">
        <w:rPr>
          <w:rFonts w:ascii="Times New Roman" w:eastAsia="Times New Roman" w:hAnsi="Times New Roman"/>
          <w:bCs/>
          <w:i/>
          <w:iCs/>
          <w:color w:val="000000"/>
        </w:rPr>
        <w:t>Step on</w:t>
      </w:r>
      <w:r w:rsidR="004E3E54" w:rsidRPr="004E3E54">
        <w:rPr>
          <w:rFonts w:ascii="Times New Roman" w:eastAsia="Times New Roman" w:hAnsi="Times New Roman"/>
          <w:bCs/>
          <w:i/>
          <w:iCs/>
          <w:color w:val="000000"/>
        </w:rPr>
        <w:t>e</w:t>
      </w:r>
      <w:r w:rsidR="00CB71B1">
        <w:rPr>
          <w:rFonts w:ascii="Times New Roman" w:eastAsia="Times New Roman" w:hAnsi="Times New Roman"/>
          <w:bCs/>
          <w:i/>
          <w:iCs/>
          <w:color w:val="000000"/>
        </w:rPr>
        <w:t>:</w:t>
      </w:r>
      <w:r w:rsidR="0083394A">
        <w:rPr>
          <w:rFonts w:ascii="Times New Roman" w:eastAsia="Times New Roman" w:hAnsi="Times New Roman"/>
          <w:bCs/>
          <w:i/>
          <w:iCs/>
          <w:color w:val="000000"/>
        </w:rPr>
        <w:t xml:space="preserve"> </w:t>
      </w:r>
      <w:r w:rsidR="00D91B14">
        <w:rPr>
          <w:rFonts w:ascii="Times New Roman" w:eastAsia="Times New Roman" w:hAnsi="Times New Roman"/>
          <w:bCs/>
          <w:i/>
          <w:iCs/>
          <w:color w:val="000000"/>
        </w:rPr>
        <w:t>wet the hands</w:t>
      </w:r>
      <w:r w:rsidR="0083394A">
        <w:rPr>
          <w:rFonts w:ascii="Times New Roman" w:eastAsia="Times New Roman" w:hAnsi="Times New Roman"/>
          <w:bCs/>
          <w:i/>
          <w:iCs/>
          <w:color w:val="000000"/>
        </w:rPr>
        <w:t xml:space="preserve"> with clean </w:t>
      </w:r>
      <w:r w:rsidR="00FB4394">
        <w:rPr>
          <w:rFonts w:ascii="Times New Roman" w:eastAsia="Times New Roman" w:hAnsi="Times New Roman"/>
          <w:bCs/>
          <w:i/>
          <w:iCs/>
          <w:color w:val="000000"/>
        </w:rPr>
        <w:t>water,</w:t>
      </w:r>
      <w:r w:rsidR="00816132">
        <w:rPr>
          <w:rFonts w:ascii="Times New Roman" w:eastAsia="Times New Roman" w:hAnsi="Times New Roman"/>
          <w:bCs/>
          <w:i/>
          <w:iCs/>
          <w:color w:val="000000"/>
        </w:rPr>
        <w:t xml:space="preserve"> </w:t>
      </w:r>
      <w:r w:rsidR="008F23DD">
        <w:rPr>
          <w:rFonts w:ascii="Times New Roman" w:eastAsia="Times New Roman" w:hAnsi="Times New Roman"/>
          <w:bCs/>
          <w:i/>
          <w:iCs/>
          <w:color w:val="000000"/>
        </w:rPr>
        <w:t>preferably</w:t>
      </w:r>
      <w:r w:rsidR="00816132">
        <w:rPr>
          <w:rFonts w:ascii="Times New Roman" w:eastAsia="Times New Roman" w:hAnsi="Times New Roman"/>
          <w:bCs/>
          <w:i/>
          <w:iCs/>
          <w:color w:val="000000"/>
        </w:rPr>
        <w:t xml:space="preserve"> running water</w:t>
      </w:r>
      <w:r w:rsidR="00CB71B1">
        <w:rPr>
          <w:rFonts w:ascii="Times New Roman" w:eastAsia="Times New Roman" w:hAnsi="Times New Roman"/>
          <w:bCs/>
          <w:i/>
          <w:iCs/>
          <w:color w:val="000000"/>
        </w:rPr>
        <w:t>.</w:t>
      </w:r>
    </w:p>
    <w:p w14:paraId="18B5837C" w14:textId="076F22AA" w:rsidR="00CB71B1" w:rsidRDefault="00CB71B1" w:rsidP="00914668">
      <w:pPr>
        <w:rPr>
          <w:rFonts w:ascii="Times New Roman" w:eastAsia="Times New Roman" w:hAnsi="Times New Roman"/>
          <w:bCs/>
          <w:i/>
          <w:iCs/>
          <w:color w:val="000000"/>
        </w:rPr>
      </w:pPr>
      <w:r>
        <w:rPr>
          <w:rFonts w:ascii="Times New Roman" w:eastAsia="Times New Roman" w:hAnsi="Times New Roman"/>
          <w:bCs/>
          <w:i/>
          <w:iCs/>
          <w:color w:val="000000"/>
        </w:rPr>
        <w:t>Step two:</w:t>
      </w:r>
      <w:r w:rsidR="00FD0497">
        <w:rPr>
          <w:rFonts w:ascii="Times New Roman" w:eastAsia="Times New Roman" w:hAnsi="Times New Roman"/>
          <w:bCs/>
          <w:i/>
          <w:iCs/>
          <w:color w:val="000000"/>
        </w:rPr>
        <w:t xml:space="preserve"> </w:t>
      </w:r>
      <w:r w:rsidR="00FB4394">
        <w:rPr>
          <w:rFonts w:ascii="Times New Roman" w:eastAsia="Times New Roman" w:hAnsi="Times New Roman"/>
          <w:bCs/>
          <w:i/>
          <w:iCs/>
          <w:color w:val="000000"/>
        </w:rPr>
        <w:t>apply enough</w:t>
      </w:r>
      <w:r w:rsidR="00FD0497">
        <w:rPr>
          <w:rFonts w:ascii="Times New Roman" w:eastAsia="Times New Roman" w:hAnsi="Times New Roman"/>
          <w:bCs/>
          <w:i/>
          <w:iCs/>
          <w:color w:val="000000"/>
        </w:rPr>
        <w:t xml:space="preserve"> </w:t>
      </w:r>
      <w:r w:rsidR="00D554E7">
        <w:rPr>
          <w:rFonts w:ascii="Times New Roman" w:eastAsia="Times New Roman" w:hAnsi="Times New Roman"/>
          <w:bCs/>
          <w:i/>
          <w:iCs/>
          <w:color w:val="000000"/>
        </w:rPr>
        <w:t xml:space="preserve">soap to cover all surfaces of your hands </w:t>
      </w:r>
      <w:r w:rsidR="00623C1F">
        <w:rPr>
          <w:rFonts w:ascii="Times New Roman" w:eastAsia="Times New Roman" w:hAnsi="Times New Roman"/>
          <w:bCs/>
          <w:i/>
          <w:iCs/>
          <w:color w:val="000000"/>
        </w:rPr>
        <w:t>and wrists,</w:t>
      </w:r>
      <w:r w:rsidR="00EE4566">
        <w:rPr>
          <w:rFonts w:ascii="Times New Roman" w:eastAsia="Times New Roman" w:hAnsi="Times New Roman"/>
          <w:bCs/>
          <w:i/>
          <w:iCs/>
          <w:color w:val="000000"/>
        </w:rPr>
        <w:t xml:space="preserve"> rub the palms together.</w:t>
      </w:r>
    </w:p>
    <w:p w14:paraId="6BC78F7D" w14:textId="7A58172E" w:rsidR="00EE4566" w:rsidRDefault="00941867" w:rsidP="00914668">
      <w:pPr>
        <w:rPr>
          <w:rFonts w:ascii="Times New Roman" w:eastAsia="Times New Roman" w:hAnsi="Times New Roman"/>
          <w:bCs/>
          <w:i/>
          <w:iCs/>
          <w:color w:val="000000"/>
        </w:rPr>
      </w:pPr>
      <w:r>
        <w:rPr>
          <w:rFonts w:ascii="Times New Roman" w:eastAsia="Times New Roman" w:hAnsi="Times New Roman"/>
          <w:bCs/>
          <w:i/>
          <w:iCs/>
          <w:color w:val="000000"/>
        </w:rPr>
        <w:t xml:space="preserve">Step three: rub the back of </w:t>
      </w:r>
      <w:r w:rsidR="00803937">
        <w:rPr>
          <w:rFonts w:ascii="Times New Roman" w:eastAsia="Times New Roman" w:hAnsi="Times New Roman"/>
          <w:bCs/>
          <w:i/>
          <w:iCs/>
          <w:color w:val="000000"/>
        </w:rPr>
        <w:t>your hands</w:t>
      </w:r>
      <w:r w:rsidR="0091014E">
        <w:rPr>
          <w:rFonts w:ascii="Times New Roman" w:eastAsia="Times New Roman" w:hAnsi="Times New Roman"/>
          <w:bCs/>
          <w:i/>
          <w:iCs/>
          <w:color w:val="000000"/>
        </w:rPr>
        <w:t>.</w:t>
      </w:r>
    </w:p>
    <w:p w14:paraId="43A68BD9" w14:textId="68DD69E8" w:rsidR="0091014E" w:rsidRDefault="0091014E" w:rsidP="00914668">
      <w:pPr>
        <w:rPr>
          <w:rFonts w:ascii="Times New Roman" w:eastAsia="Times New Roman" w:hAnsi="Times New Roman"/>
          <w:bCs/>
          <w:i/>
          <w:iCs/>
          <w:color w:val="000000"/>
        </w:rPr>
      </w:pPr>
      <w:r>
        <w:rPr>
          <w:rFonts w:ascii="Times New Roman" w:eastAsia="Times New Roman" w:hAnsi="Times New Roman"/>
          <w:bCs/>
          <w:i/>
          <w:iCs/>
          <w:color w:val="000000"/>
        </w:rPr>
        <w:t>Step four: rub the back of the fingers</w:t>
      </w:r>
      <w:r w:rsidR="00420379">
        <w:rPr>
          <w:rFonts w:ascii="Times New Roman" w:eastAsia="Times New Roman" w:hAnsi="Times New Roman"/>
          <w:bCs/>
          <w:i/>
          <w:iCs/>
          <w:color w:val="000000"/>
        </w:rPr>
        <w:t>.</w:t>
      </w:r>
    </w:p>
    <w:p w14:paraId="3202D8DB" w14:textId="78C958C2" w:rsidR="00420379" w:rsidRDefault="00420379" w:rsidP="00914668">
      <w:pPr>
        <w:rPr>
          <w:rFonts w:ascii="Times New Roman" w:eastAsia="Times New Roman" w:hAnsi="Times New Roman"/>
          <w:bCs/>
          <w:i/>
          <w:iCs/>
          <w:color w:val="000000"/>
        </w:rPr>
      </w:pPr>
      <w:r>
        <w:rPr>
          <w:rFonts w:ascii="Times New Roman" w:eastAsia="Times New Roman" w:hAnsi="Times New Roman"/>
          <w:bCs/>
          <w:i/>
          <w:iCs/>
          <w:color w:val="000000"/>
        </w:rPr>
        <w:t>Step five: rub and clean the thumbs.</w:t>
      </w:r>
    </w:p>
    <w:p w14:paraId="5DB6022D" w14:textId="77777777" w:rsidR="00661012" w:rsidRDefault="00420379" w:rsidP="00914668">
      <w:pPr>
        <w:rPr>
          <w:rFonts w:ascii="Times New Roman" w:eastAsia="Times New Roman" w:hAnsi="Times New Roman"/>
          <w:bCs/>
          <w:i/>
          <w:iCs/>
          <w:color w:val="000000"/>
        </w:rPr>
      </w:pPr>
      <w:r>
        <w:rPr>
          <w:rFonts w:ascii="Times New Roman" w:eastAsia="Times New Roman" w:hAnsi="Times New Roman"/>
          <w:bCs/>
          <w:i/>
          <w:iCs/>
          <w:color w:val="000000"/>
        </w:rPr>
        <w:t>Step six</w:t>
      </w:r>
      <w:r w:rsidR="00F879FC">
        <w:rPr>
          <w:rFonts w:ascii="Times New Roman" w:eastAsia="Times New Roman" w:hAnsi="Times New Roman"/>
          <w:bCs/>
          <w:i/>
          <w:iCs/>
          <w:color w:val="000000"/>
        </w:rPr>
        <w:t xml:space="preserve">: </w:t>
      </w:r>
      <w:r w:rsidR="00E677D8">
        <w:rPr>
          <w:rFonts w:ascii="Times New Roman" w:eastAsia="Times New Roman" w:hAnsi="Times New Roman"/>
          <w:bCs/>
          <w:i/>
          <w:iCs/>
          <w:color w:val="000000"/>
        </w:rPr>
        <w:t xml:space="preserve">rub and clean the </w:t>
      </w:r>
      <w:r w:rsidR="00661012">
        <w:rPr>
          <w:rFonts w:ascii="Times New Roman" w:eastAsia="Times New Roman" w:hAnsi="Times New Roman"/>
          <w:bCs/>
          <w:i/>
          <w:iCs/>
          <w:color w:val="000000"/>
        </w:rPr>
        <w:t>tips of the fingers.</w:t>
      </w:r>
    </w:p>
    <w:p w14:paraId="584CB372" w14:textId="50B4FD72" w:rsidR="00420379" w:rsidRDefault="00661012" w:rsidP="00914668">
      <w:pPr>
        <w:rPr>
          <w:rFonts w:ascii="Times New Roman" w:eastAsia="Times New Roman" w:hAnsi="Times New Roman"/>
          <w:bCs/>
          <w:i/>
          <w:iCs/>
          <w:color w:val="000000"/>
        </w:rPr>
      </w:pPr>
      <w:r>
        <w:rPr>
          <w:rFonts w:ascii="Times New Roman" w:eastAsia="Times New Roman" w:hAnsi="Times New Roman"/>
          <w:bCs/>
          <w:i/>
          <w:iCs/>
          <w:color w:val="000000"/>
        </w:rPr>
        <w:t>Step seven:</w:t>
      </w:r>
      <w:r w:rsidR="009372E6">
        <w:rPr>
          <w:rFonts w:ascii="Times New Roman" w:eastAsia="Times New Roman" w:hAnsi="Times New Roman"/>
          <w:bCs/>
          <w:i/>
          <w:iCs/>
          <w:color w:val="000000"/>
        </w:rPr>
        <w:t xml:space="preserve"> rub and clean your wrists and rinse your hands with warm water</w:t>
      </w:r>
      <w:r w:rsidR="00803937">
        <w:rPr>
          <w:rFonts w:ascii="Times New Roman" w:eastAsia="Times New Roman" w:hAnsi="Times New Roman"/>
          <w:bCs/>
          <w:i/>
          <w:iCs/>
          <w:color w:val="000000"/>
        </w:rPr>
        <w:t xml:space="preserve"> and dry your hands.</w:t>
      </w:r>
      <w:r w:rsidR="00E677D8">
        <w:rPr>
          <w:rFonts w:ascii="Times New Roman" w:eastAsia="Times New Roman" w:hAnsi="Times New Roman"/>
          <w:bCs/>
          <w:i/>
          <w:iCs/>
          <w:color w:val="000000"/>
        </w:rPr>
        <w:t xml:space="preserve"> </w:t>
      </w:r>
    </w:p>
    <w:p w14:paraId="205E5D0E" w14:textId="64F68BF4" w:rsidR="00914668" w:rsidRPr="004E3E54" w:rsidRDefault="00914668" w:rsidP="00914668">
      <w:pPr>
        <w:rPr>
          <w:rFonts w:ascii="Times New Roman" w:eastAsia="Times New Roman" w:hAnsi="Times New Roman"/>
          <w:bCs/>
          <w:i/>
          <w:iCs/>
          <w:color w:val="000000"/>
        </w:rPr>
      </w:pPr>
      <w:r w:rsidRPr="004E3E54">
        <w:rPr>
          <w:rFonts w:ascii="Times New Roman" w:eastAsia="Times New Roman" w:hAnsi="Times New Roman"/>
          <w:bCs/>
          <w:i/>
          <w:iCs/>
          <w:color w:val="000000"/>
        </w:rPr>
        <w:t xml:space="preserve">  </w:t>
      </w:r>
    </w:p>
    <w:p w14:paraId="162773FF" w14:textId="77777777" w:rsidR="005A663A" w:rsidRPr="005A663A" w:rsidRDefault="005A663A" w:rsidP="00914668">
      <w:pPr>
        <w:rPr>
          <w:rFonts w:ascii="Times New Roman" w:eastAsia="Times New Roman" w:hAnsi="Times New Roman"/>
          <w:b/>
          <w:i/>
          <w:iCs/>
          <w:color w:val="000000"/>
        </w:rPr>
      </w:pPr>
    </w:p>
    <w:p w14:paraId="5F24A42C" w14:textId="77777777" w:rsidR="00914668" w:rsidRPr="005A663A" w:rsidRDefault="00914668" w:rsidP="00914668">
      <w:pPr>
        <w:rPr>
          <w:rFonts w:ascii="Times New Roman" w:eastAsia="Times New Roman" w:hAnsi="Times New Roman"/>
          <w:b/>
          <w:i/>
          <w:iCs/>
          <w:color w:val="000000"/>
        </w:rPr>
      </w:pPr>
    </w:p>
    <w:p w14:paraId="1BBB0DC5" w14:textId="77777777" w:rsidR="00914668" w:rsidRDefault="00914668" w:rsidP="00914668">
      <w:pPr>
        <w:rPr>
          <w:rFonts w:ascii="Times New Roman" w:eastAsia="Times New Roman" w:hAnsi="Times New Roman"/>
          <w:bCs/>
          <w:color w:val="000000"/>
        </w:rPr>
      </w:pPr>
    </w:p>
    <w:p w14:paraId="720BF39D" w14:textId="77777777" w:rsidR="00914668" w:rsidRDefault="00914668" w:rsidP="00914668">
      <w:pPr>
        <w:pStyle w:val="Heading2"/>
        <w:spacing w:before="0" w:line="240" w:lineRule="auto"/>
        <w:jc w:val="both"/>
        <w:rPr>
          <w:rFonts w:eastAsia="Times New Roman"/>
          <w:color w:val="FF0000"/>
          <w:sz w:val="32"/>
          <w:szCs w:val="32"/>
        </w:rPr>
      </w:pPr>
    </w:p>
    <w:p w14:paraId="4F8DBEF4" w14:textId="77777777" w:rsidR="00914668" w:rsidRDefault="00914668" w:rsidP="00914668">
      <w:pPr>
        <w:pStyle w:val="Heading2"/>
        <w:spacing w:line="240" w:lineRule="auto"/>
        <w:jc w:val="both"/>
        <w:rPr>
          <w:rFonts w:eastAsia="Times New Roman"/>
          <w:color w:val="FF0000"/>
          <w:sz w:val="32"/>
          <w:szCs w:val="32"/>
        </w:rPr>
      </w:pPr>
    </w:p>
    <w:p w14:paraId="0BE3664B" w14:textId="77777777" w:rsidR="00914668" w:rsidRDefault="00914668" w:rsidP="00914668"/>
    <w:p w14:paraId="30167727" w14:textId="77777777" w:rsidR="00914668" w:rsidRDefault="00914668" w:rsidP="00914668"/>
    <w:p w14:paraId="531F0CCF" w14:textId="77777777" w:rsidR="00914668" w:rsidRDefault="00914668" w:rsidP="00914668"/>
    <w:p w14:paraId="225D08E6" w14:textId="77777777" w:rsidR="00914668" w:rsidRDefault="00914668" w:rsidP="00914668"/>
    <w:p w14:paraId="49DC66BD" w14:textId="08F71C96" w:rsidR="00914668" w:rsidRDefault="00914668" w:rsidP="00914668">
      <w:pPr>
        <w:pStyle w:val="Heading2"/>
        <w:spacing w:line="240" w:lineRule="auto"/>
        <w:jc w:val="both"/>
        <w:rPr>
          <w:rFonts w:eastAsia="Times New Roman"/>
          <w:color w:val="FF0000"/>
          <w:sz w:val="32"/>
          <w:szCs w:val="32"/>
        </w:rPr>
      </w:pPr>
      <w:r w:rsidRPr="00976A83">
        <w:rPr>
          <w:rFonts w:eastAsia="Times New Roman"/>
          <w:color w:val="FF0000"/>
          <w:sz w:val="32"/>
          <w:szCs w:val="32"/>
        </w:rPr>
        <w:lastRenderedPageBreak/>
        <w:t>Step 2/ Management of Blood &amp; Bodily Fluids &amp; Spillages</w:t>
      </w:r>
      <w:r w:rsidR="00F20F79">
        <w:rPr>
          <w:rFonts w:eastAsia="Times New Roman"/>
          <w:color w:val="FF0000"/>
          <w:sz w:val="32"/>
          <w:szCs w:val="32"/>
        </w:rPr>
        <w:t>/ Sharps</w:t>
      </w:r>
      <w:r w:rsidRPr="00976A83">
        <w:rPr>
          <w:rFonts w:eastAsia="Times New Roman"/>
          <w:color w:val="FF0000"/>
          <w:sz w:val="32"/>
          <w:szCs w:val="32"/>
        </w:rPr>
        <w:t xml:space="preserve"> </w:t>
      </w:r>
    </w:p>
    <w:p w14:paraId="2DD801F2" w14:textId="784DFA0F" w:rsidR="00914668" w:rsidRPr="00976A83" w:rsidRDefault="00914668" w:rsidP="00914668">
      <w:pPr>
        <w:pStyle w:val="Heading2"/>
        <w:spacing w:line="240" w:lineRule="auto"/>
        <w:jc w:val="both"/>
        <w:rPr>
          <w:rFonts w:eastAsia="Times New Roman"/>
          <w:color w:val="FF0000"/>
          <w:sz w:val="32"/>
          <w:szCs w:val="32"/>
        </w:rPr>
      </w:pPr>
      <w:r>
        <w:rPr>
          <w:rFonts w:eastAsia="Times New Roman"/>
          <w:color w:val="FF0000"/>
          <w:sz w:val="32"/>
          <w:szCs w:val="32"/>
        </w:rPr>
        <w:t xml:space="preserve">Total = </w:t>
      </w:r>
      <w:r w:rsidRPr="00976A83">
        <w:rPr>
          <w:rFonts w:eastAsia="Times New Roman"/>
          <w:color w:val="FF0000"/>
          <w:sz w:val="32"/>
          <w:szCs w:val="32"/>
        </w:rPr>
        <w:t>20%</w:t>
      </w:r>
    </w:p>
    <w:p w14:paraId="52CF6B51" w14:textId="77777777" w:rsidR="00914668" w:rsidRDefault="00914668" w:rsidP="00914668">
      <w:pPr>
        <w:jc w:val="both"/>
        <w:rPr>
          <w:rFonts w:ascii="Times New Roman" w:eastAsia="Times New Roman" w:hAnsi="Times New Roman"/>
        </w:rPr>
      </w:pPr>
    </w:p>
    <w:p w14:paraId="6D11ADB0" w14:textId="77777777" w:rsidR="007A6840" w:rsidRPr="0022080D" w:rsidRDefault="00FC6495" w:rsidP="00FC6495">
      <w:pPr>
        <w:jc w:val="both"/>
        <w:rPr>
          <w:rFonts w:ascii="Times New Roman" w:eastAsia="Times New Roman" w:hAnsi="Times New Roman"/>
          <w:b/>
          <w:bCs/>
        </w:rPr>
      </w:pPr>
      <w:r w:rsidRPr="0022080D">
        <w:rPr>
          <w:rFonts w:ascii="Times New Roman" w:eastAsia="Times New Roman" w:hAnsi="Times New Roman"/>
          <w:b/>
          <w:bCs/>
        </w:rPr>
        <w:t>What Personal Protective Equipment would you use in the workplace?</w:t>
      </w:r>
    </w:p>
    <w:p w14:paraId="12DDEFF7" w14:textId="77777777" w:rsidR="007A6840" w:rsidRDefault="007A6840" w:rsidP="00FC6495">
      <w:pPr>
        <w:jc w:val="both"/>
        <w:rPr>
          <w:rFonts w:ascii="Times New Roman" w:eastAsia="Times New Roman" w:hAnsi="Times New Roman"/>
        </w:rPr>
      </w:pPr>
    </w:p>
    <w:p w14:paraId="4C15A83C" w14:textId="61F93350" w:rsidR="00356C72" w:rsidRPr="007A6840" w:rsidRDefault="003E65CA" w:rsidP="00FC6495">
      <w:pPr>
        <w:jc w:val="both"/>
        <w:rPr>
          <w:rFonts w:ascii="Times New Roman" w:eastAsia="Times New Roman" w:hAnsi="Times New Roman"/>
        </w:rPr>
      </w:pPr>
      <w:r w:rsidRPr="4246E7E1">
        <w:rPr>
          <w:rFonts w:ascii="Times New Roman" w:eastAsia="Times New Roman" w:hAnsi="Times New Roman"/>
          <w:i/>
          <w:iCs/>
        </w:rPr>
        <w:t xml:space="preserve">To </w:t>
      </w:r>
      <w:r w:rsidR="00826BF6" w:rsidRPr="4246E7E1">
        <w:rPr>
          <w:rFonts w:ascii="Times New Roman" w:eastAsia="Times New Roman" w:hAnsi="Times New Roman"/>
          <w:i/>
          <w:iCs/>
        </w:rPr>
        <w:t>minimize exposure to ha</w:t>
      </w:r>
      <w:r w:rsidR="004F1A2D" w:rsidRPr="4246E7E1">
        <w:rPr>
          <w:rFonts w:ascii="Times New Roman" w:eastAsia="Times New Roman" w:hAnsi="Times New Roman"/>
          <w:i/>
          <w:iCs/>
        </w:rPr>
        <w:t>zards that cause serious</w:t>
      </w:r>
      <w:r w:rsidR="0092337A" w:rsidRPr="4246E7E1">
        <w:rPr>
          <w:rFonts w:ascii="Times New Roman" w:eastAsia="Times New Roman" w:hAnsi="Times New Roman"/>
          <w:i/>
          <w:iCs/>
        </w:rPr>
        <w:t xml:space="preserve"> workplace injuries an</w:t>
      </w:r>
      <w:r w:rsidR="0099174E" w:rsidRPr="4246E7E1">
        <w:rPr>
          <w:rFonts w:ascii="Times New Roman" w:eastAsia="Times New Roman" w:hAnsi="Times New Roman"/>
          <w:i/>
          <w:iCs/>
        </w:rPr>
        <w:t>d illnesses,</w:t>
      </w:r>
      <w:r w:rsidR="007F6D89">
        <w:rPr>
          <w:rFonts w:ascii="Times New Roman" w:eastAsia="Times New Roman" w:hAnsi="Times New Roman"/>
          <w:i/>
          <w:iCs/>
        </w:rPr>
        <w:t xml:space="preserve"> I</w:t>
      </w:r>
      <w:r w:rsidR="00500AA7" w:rsidRPr="4246E7E1">
        <w:rPr>
          <w:rFonts w:ascii="Times New Roman" w:eastAsia="Times New Roman" w:hAnsi="Times New Roman"/>
          <w:i/>
          <w:iCs/>
        </w:rPr>
        <w:t xml:space="preserve"> would</w:t>
      </w:r>
      <w:r w:rsidR="007A6840" w:rsidRPr="4246E7E1">
        <w:rPr>
          <w:rFonts w:ascii="Times New Roman" w:eastAsia="Times New Roman" w:hAnsi="Times New Roman"/>
          <w:i/>
          <w:iCs/>
        </w:rPr>
        <w:t xml:space="preserve"> use clean disposable gloves, to protect my hands from getting soiled and picking up micro-organisms.  I would use</w:t>
      </w:r>
      <w:r w:rsidR="12964A61" w:rsidRPr="4246E7E1">
        <w:rPr>
          <w:rFonts w:ascii="Times New Roman" w:eastAsia="Times New Roman" w:hAnsi="Times New Roman"/>
          <w:i/>
          <w:iCs/>
        </w:rPr>
        <w:t xml:space="preserve"> a disposal </w:t>
      </w:r>
      <w:r w:rsidR="007A6840" w:rsidRPr="4246E7E1">
        <w:rPr>
          <w:rFonts w:ascii="Times New Roman" w:eastAsia="Times New Roman" w:hAnsi="Times New Roman"/>
          <w:i/>
          <w:iCs/>
        </w:rPr>
        <w:t>apron to ensure that my uniform or clothing doesn’t get contaminated. And I would also use facial protection</w:t>
      </w:r>
      <w:r w:rsidR="00E17EC7" w:rsidRPr="4246E7E1">
        <w:rPr>
          <w:rFonts w:ascii="Times New Roman" w:eastAsia="Times New Roman" w:hAnsi="Times New Roman"/>
          <w:i/>
          <w:iCs/>
        </w:rPr>
        <w:t xml:space="preserve"> such as eye protection, when providing care for the patient where there is a risk of blood or bodily fluids splashing into the eyes,</w:t>
      </w:r>
      <w:r w:rsidR="007A6840" w:rsidRPr="4246E7E1">
        <w:rPr>
          <w:rFonts w:ascii="Times New Roman" w:eastAsia="Times New Roman" w:hAnsi="Times New Roman"/>
          <w:i/>
          <w:iCs/>
        </w:rPr>
        <w:t xml:space="preserve"> and </w:t>
      </w:r>
      <w:r w:rsidR="00E17EC7" w:rsidRPr="4246E7E1">
        <w:rPr>
          <w:rFonts w:ascii="Times New Roman" w:eastAsia="Times New Roman" w:hAnsi="Times New Roman"/>
          <w:i/>
          <w:iCs/>
        </w:rPr>
        <w:t>face mask for respiratory protection for example when a patient has a serious infectious respiratory disease such as tuberculosis (</w:t>
      </w:r>
      <w:r w:rsidR="0022080D" w:rsidRPr="4246E7E1">
        <w:rPr>
          <w:rFonts w:ascii="Times New Roman" w:eastAsia="Times New Roman" w:hAnsi="Times New Roman"/>
          <w:i/>
          <w:iCs/>
        </w:rPr>
        <w:t>TB), pulmonary, pandemic flu or SARS.</w:t>
      </w:r>
      <w:r w:rsidR="00AB736C" w:rsidRPr="4246E7E1">
        <w:rPr>
          <w:rFonts w:ascii="Times New Roman" w:eastAsia="Times New Roman" w:hAnsi="Times New Roman"/>
          <w:i/>
          <w:iCs/>
        </w:rPr>
        <w:t xml:space="preserve"> I would perform hand hygiene before putting on personal protective equipment and </w:t>
      </w:r>
      <w:r w:rsidR="0022080D" w:rsidRPr="4246E7E1">
        <w:rPr>
          <w:rFonts w:ascii="Times New Roman" w:eastAsia="Times New Roman" w:hAnsi="Times New Roman"/>
          <w:i/>
          <w:iCs/>
        </w:rPr>
        <w:t xml:space="preserve">would then </w:t>
      </w:r>
      <w:r w:rsidR="00AB736C" w:rsidRPr="4246E7E1">
        <w:rPr>
          <w:rFonts w:ascii="Times New Roman" w:eastAsia="Times New Roman" w:hAnsi="Times New Roman"/>
          <w:i/>
          <w:iCs/>
        </w:rPr>
        <w:t>safely</w:t>
      </w:r>
      <w:r w:rsidR="0022080D" w:rsidRPr="4246E7E1">
        <w:rPr>
          <w:rFonts w:ascii="Times New Roman" w:eastAsia="Times New Roman" w:hAnsi="Times New Roman"/>
          <w:i/>
          <w:iCs/>
        </w:rPr>
        <w:t xml:space="preserve"> remove my person</w:t>
      </w:r>
      <w:r w:rsidR="00AB736C" w:rsidRPr="4246E7E1">
        <w:rPr>
          <w:rFonts w:ascii="Times New Roman" w:eastAsia="Times New Roman" w:hAnsi="Times New Roman"/>
          <w:i/>
          <w:iCs/>
        </w:rPr>
        <w:t>al</w:t>
      </w:r>
      <w:r w:rsidR="0022080D" w:rsidRPr="4246E7E1">
        <w:rPr>
          <w:rFonts w:ascii="Times New Roman" w:eastAsia="Times New Roman" w:hAnsi="Times New Roman"/>
          <w:i/>
          <w:iCs/>
        </w:rPr>
        <w:t xml:space="preserve"> protective </w:t>
      </w:r>
      <w:bookmarkStart w:id="23" w:name="_Hlk162384745"/>
      <w:r w:rsidR="00AB736C" w:rsidRPr="4246E7E1">
        <w:rPr>
          <w:rFonts w:ascii="Times New Roman" w:eastAsia="Times New Roman" w:hAnsi="Times New Roman"/>
          <w:i/>
          <w:iCs/>
        </w:rPr>
        <w:t xml:space="preserve">equipment in </w:t>
      </w:r>
      <w:r w:rsidR="0022080D" w:rsidRPr="4246E7E1">
        <w:rPr>
          <w:rFonts w:ascii="Times New Roman" w:eastAsia="Times New Roman" w:hAnsi="Times New Roman"/>
          <w:i/>
          <w:iCs/>
        </w:rPr>
        <w:t xml:space="preserve">the correct </w:t>
      </w:r>
      <w:r w:rsidR="00AB736C" w:rsidRPr="4246E7E1">
        <w:rPr>
          <w:rFonts w:ascii="Times New Roman" w:eastAsia="Times New Roman" w:hAnsi="Times New Roman"/>
          <w:i/>
          <w:iCs/>
        </w:rPr>
        <w:t>procedure and</w:t>
      </w:r>
      <w:r w:rsidR="0022080D" w:rsidRPr="4246E7E1">
        <w:rPr>
          <w:rFonts w:ascii="Times New Roman" w:eastAsia="Times New Roman" w:hAnsi="Times New Roman"/>
          <w:i/>
          <w:iCs/>
        </w:rPr>
        <w:t xml:space="preserve"> discarding it in a healthcare risk bag.</w:t>
      </w:r>
      <w:r w:rsidR="00E17EC7" w:rsidRPr="4246E7E1">
        <w:rPr>
          <w:rFonts w:ascii="Times New Roman" w:eastAsia="Times New Roman" w:hAnsi="Times New Roman"/>
          <w:i/>
          <w:iCs/>
        </w:rPr>
        <w:t xml:space="preserve"> </w:t>
      </w:r>
      <w:r w:rsidR="007A6840" w:rsidRPr="4246E7E1">
        <w:rPr>
          <w:rFonts w:ascii="Times New Roman" w:eastAsia="Times New Roman" w:hAnsi="Times New Roman"/>
          <w:i/>
          <w:iCs/>
        </w:rPr>
        <w:t xml:space="preserve"> </w:t>
      </w:r>
    </w:p>
    <w:p w14:paraId="771C1547" w14:textId="77777777" w:rsidR="00FC6495" w:rsidRPr="007A6840" w:rsidRDefault="00FC6495" w:rsidP="00FC6495">
      <w:pPr>
        <w:jc w:val="both"/>
        <w:rPr>
          <w:rFonts w:ascii="Times New Roman" w:eastAsia="Times New Roman" w:hAnsi="Times New Roman"/>
          <w:i/>
          <w:iCs/>
        </w:rPr>
      </w:pPr>
    </w:p>
    <w:bookmarkEnd w:id="23"/>
    <w:p w14:paraId="53121A62" w14:textId="77777777" w:rsidR="0022080D" w:rsidRDefault="00FC6495" w:rsidP="00FC6495">
      <w:pPr>
        <w:ind w:right="-46"/>
        <w:jc w:val="both"/>
        <w:rPr>
          <w:rFonts w:ascii="Times New Roman" w:eastAsia="Times New Roman" w:hAnsi="Times New Roman"/>
        </w:rPr>
      </w:pPr>
      <w:r w:rsidRPr="003D7109">
        <w:rPr>
          <w:rFonts w:ascii="Times New Roman" w:eastAsia="Times New Roman" w:hAnsi="Times New Roman"/>
          <w:b/>
          <w:bCs/>
        </w:rPr>
        <w:t>List and describe the different types of linen segregation</w:t>
      </w:r>
      <w:r w:rsidRPr="00914668">
        <w:rPr>
          <w:rFonts w:ascii="Times New Roman" w:eastAsia="Times New Roman" w:hAnsi="Times New Roman"/>
        </w:rPr>
        <w:t>?</w:t>
      </w:r>
    </w:p>
    <w:p w14:paraId="474986B9" w14:textId="77777777" w:rsidR="00686DC3" w:rsidRDefault="00686DC3" w:rsidP="00FC6495">
      <w:pPr>
        <w:ind w:right="-46"/>
        <w:jc w:val="both"/>
        <w:rPr>
          <w:rFonts w:ascii="Times New Roman" w:eastAsia="Times New Roman" w:hAnsi="Times New Roman"/>
        </w:rPr>
      </w:pPr>
    </w:p>
    <w:p w14:paraId="383AE70F" w14:textId="5E516254" w:rsidR="00686DC3" w:rsidRPr="00686DC3" w:rsidRDefault="00686DC3" w:rsidP="00FC6495">
      <w:pPr>
        <w:ind w:right="-46"/>
        <w:jc w:val="both"/>
        <w:rPr>
          <w:rFonts w:ascii="Times New Roman" w:eastAsia="Times New Roman" w:hAnsi="Times New Roman"/>
          <w:i/>
          <w:iCs/>
        </w:rPr>
      </w:pPr>
      <w:ins w:id="24" w:author="Happines Malinga" w:date="2024-03-26T23:10:00Z" w16du:dateUtc="2024-03-26T23:10:00Z">
        <w:r w:rsidRPr="00E361B6">
          <w:rPr>
            <w:rFonts w:ascii="Times New Roman" w:eastAsia="Times New Roman" w:hAnsi="Times New Roman"/>
            <w:b/>
            <w:bCs/>
            <w:i/>
            <w:iCs/>
          </w:rPr>
          <w:t>Clean/unused linen</w:t>
        </w:r>
        <w:r w:rsidR="00996BA8">
          <w:rPr>
            <w:rFonts w:ascii="Times New Roman" w:eastAsia="Times New Roman" w:hAnsi="Times New Roman"/>
            <w:i/>
            <w:iCs/>
          </w:rPr>
          <w:t xml:space="preserve"> is any linen that has n</w:t>
        </w:r>
        <w:r w:rsidR="006C7FA1">
          <w:rPr>
            <w:rFonts w:ascii="Times New Roman" w:eastAsia="Times New Roman" w:hAnsi="Times New Roman"/>
            <w:i/>
            <w:iCs/>
          </w:rPr>
          <w:t xml:space="preserve">ot been used since it was </w:t>
        </w:r>
        <w:r w:rsidR="00706914">
          <w:rPr>
            <w:rFonts w:ascii="Times New Roman" w:eastAsia="Times New Roman" w:hAnsi="Times New Roman"/>
            <w:i/>
            <w:iCs/>
          </w:rPr>
          <w:t>last laundered</w:t>
        </w:r>
        <w:r w:rsidR="00A92D19">
          <w:rPr>
            <w:rFonts w:ascii="Times New Roman" w:eastAsia="Times New Roman" w:hAnsi="Times New Roman"/>
            <w:i/>
            <w:iCs/>
          </w:rPr>
          <w:t>, it s</w:t>
        </w:r>
        <w:r w:rsidR="00283FD7">
          <w:rPr>
            <w:rFonts w:ascii="Times New Roman" w:eastAsia="Times New Roman" w:hAnsi="Times New Roman"/>
            <w:i/>
            <w:iCs/>
          </w:rPr>
          <w:t>hould be stored in a clean desi</w:t>
        </w:r>
        <w:r w:rsidR="006017D6">
          <w:rPr>
            <w:rFonts w:ascii="Times New Roman" w:eastAsia="Times New Roman" w:hAnsi="Times New Roman"/>
            <w:i/>
            <w:iCs/>
          </w:rPr>
          <w:t xml:space="preserve">gnated </w:t>
        </w:r>
        <w:r w:rsidR="005926E8">
          <w:rPr>
            <w:rFonts w:ascii="Times New Roman" w:eastAsia="Times New Roman" w:hAnsi="Times New Roman"/>
            <w:i/>
            <w:iCs/>
          </w:rPr>
          <w:t>area</w:t>
        </w:r>
        <w:r w:rsidR="006017D6">
          <w:rPr>
            <w:rFonts w:ascii="Times New Roman" w:eastAsia="Times New Roman" w:hAnsi="Times New Roman"/>
            <w:i/>
            <w:iCs/>
          </w:rPr>
          <w:t xml:space="preserve">, preferably an enclosed </w:t>
        </w:r>
        <w:r w:rsidR="00C35515">
          <w:rPr>
            <w:rFonts w:ascii="Times New Roman" w:eastAsia="Times New Roman" w:hAnsi="Times New Roman"/>
            <w:i/>
            <w:iCs/>
          </w:rPr>
          <w:t>cupboard.</w:t>
        </w:r>
        <w:r w:rsidR="001D2BE6">
          <w:rPr>
            <w:rFonts w:ascii="Times New Roman" w:eastAsia="Times New Roman" w:hAnsi="Times New Roman"/>
            <w:i/>
            <w:iCs/>
          </w:rPr>
          <w:t xml:space="preserve"> It must be </w:t>
        </w:r>
        <w:r w:rsidR="001836D8">
          <w:rPr>
            <w:rFonts w:ascii="Times New Roman" w:eastAsia="Times New Roman" w:hAnsi="Times New Roman"/>
            <w:i/>
            <w:iCs/>
          </w:rPr>
          <w:t xml:space="preserve">segregated from </w:t>
        </w:r>
        <w:r w:rsidR="005926E8">
          <w:rPr>
            <w:rFonts w:ascii="Times New Roman" w:eastAsia="Times New Roman" w:hAnsi="Times New Roman"/>
            <w:i/>
            <w:iCs/>
          </w:rPr>
          <w:t>dirty</w:t>
        </w:r>
        <w:r w:rsidR="001836D8">
          <w:rPr>
            <w:rFonts w:ascii="Times New Roman" w:eastAsia="Times New Roman" w:hAnsi="Times New Roman"/>
            <w:i/>
            <w:iCs/>
          </w:rPr>
          <w:t>/</w:t>
        </w:r>
        <w:r w:rsidR="005926E8">
          <w:rPr>
            <w:rFonts w:ascii="Times New Roman" w:eastAsia="Times New Roman" w:hAnsi="Times New Roman"/>
            <w:i/>
            <w:iCs/>
          </w:rPr>
          <w:t>used linen.</w:t>
        </w:r>
        <w:r w:rsidR="00EB52E5">
          <w:rPr>
            <w:rFonts w:ascii="Times New Roman" w:eastAsia="Times New Roman" w:hAnsi="Times New Roman"/>
            <w:i/>
            <w:iCs/>
          </w:rPr>
          <w:t xml:space="preserve"> Linen cu</w:t>
        </w:r>
        <w:r w:rsidR="00B15074">
          <w:rPr>
            <w:rFonts w:ascii="Times New Roman" w:eastAsia="Times New Roman" w:hAnsi="Times New Roman"/>
            <w:i/>
            <w:iCs/>
          </w:rPr>
          <w:t xml:space="preserve">pboard </w:t>
        </w:r>
        <w:r w:rsidR="001B0027">
          <w:rPr>
            <w:rFonts w:ascii="Times New Roman" w:eastAsia="Times New Roman" w:hAnsi="Times New Roman"/>
            <w:i/>
            <w:iCs/>
          </w:rPr>
          <w:t>doors</w:t>
        </w:r>
        <w:r w:rsidR="00B15074">
          <w:rPr>
            <w:rFonts w:ascii="Times New Roman" w:eastAsia="Times New Roman" w:hAnsi="Times New Roman"/>
            <w:i/>
            <w:iCs/>
          </w:rPr>
          <w:t xml:space="preserve"> must be kept </w:t>
        </w:r>
        <w:r w:rsidR="00D61061">
          <w:rPr>
            <w:rFonts w:ascii="Times New Roman" w:eastAsia="Times New Roman" w:hAnsi="Times New Roman"/>
            <w:i/>
            <w:iCs/>
          </w:rPr>
          <w:t xml:space="preserve">closed to prevent airborne </w:t>
        </w:r>
        <w:r w:rsidR="00E361B6">
          <w:rPr>
            <w:rFonts w:ascii="Times New Roman" w:eastAsia="Times New Roman" w:hAnsi="Times New Roman"/>
            <w:i/>
            <w:iCs/>
          </w:rPr>
          <w:t>contamination.</w:t>
        </w:r>
        <w:r w:rsidR="00327ADD">
          <w:rPr>
            <w:rFonts w:ascii="Times New Roman" w:eastAsia="Times New Roman" w:hAnsi="Times New Roman"/>
            <w:i/>
            <w:iCs/>
          </w:rPr>
          <w:t xml:space="preserve"> Clean </w:t>
        </w:r>
        <w:r w:rsidR="00FE4AA5">
          <w:rPr>
            <w:rFonts w:ascii="Times New Roman" w:eastAsia="Times New Roman" w:hAnsi="Times New Roman"/>
            <w:i/>
            <w:iCs/>
          </w:rPr>
          <w:t>/unused linen</w:t>
        </w:r>
        <w:r w:rsidR="00A42819">
          <w:rPr>
            <w:rFonts w:ascii="Times New Roman" w:eastAsia="Times New Roman" w:hAnsi="Times New Roman"/>
            <w:i/>
            <w:iCs/>
          </w:rPr>
          <w:t xml:space="preserve"> should be </w:t>
        </w:r>
        <w:r w:rsidR="007A1B5C">
          <w:rPr>
            <w:rFonts w:ascii="Times New Roman" w:eastAsia="Times New Roman" w:hAnsi="Times New Roman"/>
            <w:i/>
            <w:iCs/>
          </w:rPr>
          <w:t>delivered</w:t>
        </w:r>
        <w:r w:rsidR="002E79AD">
          <w:rPr>
            <w:rFonts w:ascii="Times New Roman" w:eastAsia="Times New Roman" w:hAnsi="Times New Roman"/>
            <w:i/>
            <w:iCs/>
          </w:rPr>
          <w:t xml:space="preserve"> to the ward</w:t>
        </w:r>
        <w:r w:rsidR="002B6CA0">
          <w:rPr>
            <w:rFonts w:ascii="Times New Roman" w:eastAsia="Times New Roman" w:hAnsi="Times New Roman"/>
            <w:i/>
            <w:iCs/>
          </w:rPr>
          <w:t>s in clean containers</w:t>
        </w:r>
        <w:r w:rsidR="00CE5FB8">
          <w:rPr>
            <w:rFonts w:ascii="Times New Roman" w:eastAsia="Times New Roman" w:hAnsi="Times New Roman"/>
            <w:i/>
            <w:iCs/>
          </w:rPr>
          <w:t xml:space="preserve">, these containers should not </w:t>
        </w:r>
        <w:r w:rsidR="00F67D11">
          <w:rPr>
            <w:rFonts w:ascii="Times New Roman" w:eastAsia="Times New Roman" w:hAnsi="Times New Roman"/>
            <w:i/>
            <w:iCs/>
          </w:rPr>
          <w:t>be used to collect the used lines</w:t>
        </w:r>
        <w:r w:rsidR="00B5724B">
          <w:rPr>
            <w:rFonts w:ascii="Times New Roman" w:eastAsia="Times New Roman" w:hAnsi="Times New Roman"/>
            <w:i/>
            <w:iCs/>
          </w:rPr>
          <w:t>.</w:t>
        </w:r>
      </w:ins>
    </w:p>
    <w:p w14:paraId="62A9DDB5" w14:textId="77777777" w:rsidR="00300AE2" w:rsidRDefault="00300AE2" w:rsidP="00FC6495">
      <w:pPr>
        <w:ind w:right="-46"/>
        <w:jc w:val="both"/>
        <w:rPr>
          <w:ins w:id="25" w:author="Happines Malinga" w:date="2024-03-26T23:10:00Z" w16du:dateUtc="2024-03-26T23:10:00Z"/>
          <w:rFonts w:ascii="Times New Roman" w:eastAsia="Times New Roman" w:hAnsi="Times New Roman"/>
          <w:i/>
          <w:iCs/>
        </w:rPr>
      </w:pPr>
    </w:p>
    <w:p w14:paraId="32055B7B" w14:textId="450BAB12" w:rsidR="00B5724B" w:rsidRDefault="002513C0" w:rsidP="00FC6495">
      <w:pPr>
        <w:ind w:right="-46"/>
        <w:jc w:val="both"/>
        <w:rPr>
          <w:ins w:id="26" w:author="Happines Malinga" w:date="2024-03-26T23:10:00Z" w16du:dateUtc="2024-03-26T23:10:00Z"/>
          <w:rFonts w:ascii="Times New Roman" w:eastAsia="Times New Roman" w:hAnsi="Times New Roman"/>
          <w:i/>
          <w:iCs/>
        </w:rPr>
      </w:pPr>
      <w:ins w:id="27" w:author="Happines Malinga" w:date="2024-03-26T23:10:00Z" w16du:dateUtc="2024-03-26T23:10:00Z">
        <w:r w:rsidRPr="00B370D4">
          <w:rPr>
            <w:rFonts w:ascii="Times New Roman" w:eastAsia="Times New Roman" w:hAnsi="Times New Roman"/>
            <w:b/>
            <w:bCs/>
            <w:i/>
            <w:iCs/>
          </w:rPr>
          <w:t>Dirty/used linen</w:t>
        </w:r>
        <w:r w:rsidR="00EC4126">
          <w:rPr>
            <w:rFonts w:ascii="Times New Roman" w:eastAsia="Times New Roman" w:hAnsi="Times New Roman"/>
            <w:i/>
            <w:iCs/>
          </w:rPr>
          <w:t xml:space="preserve"> </w:t>
        </w:r>
        <w:r w:rsidR="0047041D">
          <w:rPr>
            <w:rFonts w:ascii="Times New Roman" w:eastAsia="Times New Roman" w:hAnsi="Times New Roman"/>
            <w:i/>
            <w:iCs/>
          </w:rPr>
          <w:t xml:space="preserve">is any linen that’s </w:t>
        </w:r>
        <w:r w:rsidR="00912D16">
          <w:rPr>
            <w:rFonts w:ascii="Times New Roman" w:eastAsia="Times New Roman" w:hAnsi="Times New Roman"/>
            <w:i/>
            <w:iCs/>
          </w:rPr>
          <w:t>dirtier from b</w:t>
        </w:r>
        <w:r w:rsidR="001571E0">
          <w:rPr>
            <w:rFonts w:ascii="Times New Roman" w:eastAsia="Times New Roman" w:hAnsi="Times New Roman"/>
            <w:i/>
            <w:iCs/>
          </w:rPr>
          <w:t>lood, fluids from human body</w:t>
        </w:r>
        <w:r w:rsidR="001E55BC">
          <w:rPr>
            <w:rFonts w:ascii="Times New Roman" w:eastAsia="Times New Roman" w:hAnsi="Times New Roman"/>
            <w:i/>
            <w:iCs/>
          </w:rPr>
          <w:t>, including saliva and vomit</w:t>
        </w:r>
        <w:r w:rsidR="00960ECB">
          <w:rPr>
            <w:rFonts w:ascii="Times New Roman" w:eastAsia="Times New Roman" w:hAnsi="Times New Roman"/>
            <w:i/>
            <w:iCs/>
          </w:rPr>
          <w:t>.</w:t>
        </w:r>
        <w:r w:rsidR="00E050AD">
          <w:rPr>
            <w:rFonts w:ascii="Times New Roman" w:eastAsia="Times New Roman" w:hAnsi="Times New Roman"/>
            <w:i/>
            <w:iCs/>
          </w:rPr>
          <w:t xml:space="preserve"> Dirty</w:t>
        </w:r>
        <w:r w:rsidR="00824192">
          <w:rPr>
            <w:rFonts w:ascii="Times New Roman" w:eastAsia="Times New Roman" w:hAnsi="Times New Roman"/>
            <w:i/>
            <w:iCs/>
          </w:rPr>
          <w:t xml:space="preserve">/used linen must be </w:t>
        </w:r>
        <w:r w:rsidR="00831FBC">
          <w:rPr>
            <w:rFonts w:ascii="Times New Roman" w:eastAsia="Times New Roman" w:hAnsi="Times New Roman"/>
            <w:i/>
            <w:iCs/>
          </w:rPr>
          <w:t>handled</w:t>
        </w:r>
        <w:r w:rsidR="00824192">
          <w:rPr>
            <w:rFonts w:ascii="Times New Roman" w:eastAsia="Times New Roman" w:hAnsi="Times New Roman"/>
            <w:i/>
            <w:iCs/>
          </w:rPr>
          <w:t xml:space="preserve"> with care and </w:t>
        </w:r>
        <w:r w:rsidR="00654342">
          <w:rPr>
            <w:rFonts w:ascii="Times New Roman" w:eastAsia="Times New Roman" w:hAnsi="Times New Roman"/>
            <w:i/>
            <w:iCs/>
          </w:rPr>
          <w:t>to minimize the transmission of micro</w:t>
        </w:r>
        <w:r w:rsidR="00D2484B">
          <w:rPr>
            <w:rFonts w:ascii="Times New Roman" w:eastAsia="Times New Roman" w:hAnsi="Times New Roman"/>
            <w:i/>
            <w:iCs/>
          </w:rPr>
          <w:t xml:space="preserve">-organisms via </w:t>
        </w:r>
        <w:r w:rsidR="00490C33">
          <w:rPr>
            <w:rFonts w:ascii="Times New Roman" w:eastAsia="Times New Roman" w:hAnsi="Times New Roman"/>
            <w:i/>
            <w:iCs/>
          </w:rPr>
          <w:t>skin scales and dust</w:t>
        </w:r>
        <w:r w:rsidR="00F54770">
          <w:rPr>
            <w:rFonts w:ascii="Times New Roman" w:eastAsia="Times New Roman" w:hAnsi="Times New Roman"/>
            <w:i/>
            <w:iCs/>
          </w:rPr>
          <w:t>.</w:t>
        </w:r>
        <w:r w:rsidR="001F223A">
          <w:rPr>
            <w:rFonts w:ascii="Times New Roman" w:eastAsia="Times New Roman" w:hAnsi="Times New Roman"/>
            <w:i/>
            <w:iCs/>
          </w:rPr>
          <w:t xml:space="preserve"> Laundry bags </w:t>
        </w:r>
        <w:r w:rsidR="00061B7F">
          <w:rPr>
            <w:rFonts w:ascii="Times New Roman" w:eastAsia="Times New Roman" w:hAnsi="Times New Roman"/>
            <w:i/>
            <w:iCs/>
          </w:rPr>
          <w:t xml:space="preserve">must never be more than </w:t>
        </w:r>
        <w:r w:rsidR="00DA4B67">
          <w:rPr>
            <w:rFonts w:ascii="Times New Roman" w:eastAsia="Times New Roman" w:hAnsi="Times New Roman"/>
            <w:i/>
            <w:iCs/>
          </w:rPr>
          <w:t xml:space="preserve">two-thirds </w:t>
        </w:r>
        <w:r w:rsidR="00CA1379">
          <w:rPr>
            <w:rFonts w:ascii="Times New Roman" w:eastAsia="Times New Roman" w:hAnsi="Times New Roman"/>
            <w:i/>
            <w:iCs/>
          </w:rPr>
          <w:t xml:space="preserve">full </w:t>
        </w:r>
        <w:r w:rsidR="00D41844">
          <w:rPr>
            <w:rFonts w:ascii="Times New Roman" w:eastAsia="Times New Roman" w:hAnsi="Times New Roman"/>
            <w:i/>
            <w:iCs/>
          </w:rPr>
          <w:t>to avoid the spillage</w:t>
        </w:r>
        <w:r w:rsidR="00D54F42">
          <w:rPr>
            <w:rFonts w:ascii="Times New Roman" w:eastAsia="Times New Roman" w:hAnsi="Times New Roman"/>
            <w:i/>
            <w:iCs/>
          </w:rPr>
          <w:t xml:space="preserve"> of dirty/used linen</w:t>
        </w:r>
        <w:r w:rsidR="00A40773">
          <w:rPr>
            <w:rFonts w:ascii="Times New Roman" w:eastAsia="Times New Roman" w:hAnsi="Times New Roman"/>
            <w:i/>
            <w:iCs/>
          </w:rPr>
          <w:t>,</w:t>
        </w:r>
        <w:r w:rsidR="003244C8">
          <w:rPr>
            <w:rFonts w:ascii="Times New Roman" w:eastAsia="Times New Roman" w:hAnsi="Times New Roman"/>
            <w:i/>
            <w:iCs/>
          </w:rPr>
          <w:t xml:space="preserve"> plastic apron must be worn </w:t>
        </w:r>
        <w:r w:rsidR="00447DC8">
          <w:rPr>
            <w:rFonts w:ascii="Times New Roman" w:eastAsia="Times New Roman" w:hAnsi="Times New Roman"/>
            <w:i/>
            <w:iCs/>
          </w:rPr>
          <w:t xml:space="preserve">when there is </w:t>
        </w:r>
        <w:r w:rsidR="00FE1451">
          <w:rPr>
            <w:rFonts w:ascii="Times New Roman" w:eastAsia="Times New Roman" w:hAnsi="Times New Roman"/>
            <w:i/>
            <w:iCs/>
          </w:rPr>
          <w:t xml:space="preserve">potential for contamination </w:t>
        </w:r>
        <w:r w:rsidR="00922711">
          <w:rPr>
            <w:rFonts w:ascii="Times New Roman" w:eastAsia="Times New Roman" w:hAnsi="Times New Roman"/>
            <w:i/>
            <w:iCs/>
          </w:rPr>
          <w:t>of clothing, for</w:t>
        </w:r>
        <w:r w:rsidR="00447DC8">
          <w:rPr>
            <w:rFonts w:ascii="Times New Roman" w:eastAsia="Times New Roman" w:hAnsi="Times New Roman"/>
            <w:i/>
            <w:iCs/>
          </w:rPr>
          <w:t xml:space="preserve"> </w:t>
        </w:r>
        <w:r w:rsidR="00922711">
          <w:rPr>
            <w:rFonts w:ascii="Times New Roman" w:eastAsia="Times New Roman" w:hAnsi="Times New Roman"/>
            <w:i/>
            <w:iCs/>
          </w:rPr>
          <w:t>e</w:t>
        </w:r>
        <w:r w:rsidR="00780091">
          <w:rPr>
            <w:rFonts w:ascii="Times New Roman" w:eastAsia="Times New Roman" w:hAnsi="Times New Roman"/>
            <w:i/>
            <w:iCs/>
          </w:rPr>
          <w:t xml:space="preserve">xample when changing </w:t>
        </w:r>
        <w:r w:rsidR="00E5100A">
          <w:rPr>
            <w:rFonts w:ascii="Times New Roman" w:eastAsia="Times New Roman" w:hAnsi="Times New Roman"/>
            <w:i/>
            <w:iCs/>
          </w:rPr>
          <w:t>beds, and hand</w:t>
        </w:r>
        <w:r w:rsidR="00B52323">
          <w:rPr>
            <w:rFonts w:ascii="Times New Roman" w:eastAsia="Times New Roman" w:hAnsi="Times New Roman"/>
            <w:i/>
            <w:iCs/>
          </w:rPr>
          <w:t>s must be washed immediately</w:t>
        </w:r>
        <w:r w:rsidR="00EC0A9D">
          <w:rPr>
            <w:rFonts w:ascii="Times New Roman" w:eastAsia="Times New Roman" w:hAnsi="Times New Roman"/>
            <w:i/>
            <w:iCs/>
          </w:rPr>
          <w:t xml:space="preserve"> after handling </w:t>
        </w:r>
        <w:r w:rsidR="00DB5862">
          <w:rPr>
            <w:rFonts w:ascii="Times New Roman" w:eastAsia="Times New Roman" w:hAnsi="Times New Roman"/>
            <w:i/>
            <w:iCs/>
          </w:rPr>
          <w:t>of any dirty /used linen</w:t>
        </w:r>
        <w:r w:rsidR="00042E2C">
          <w:rPr>
            <w:rFonts w:ascii="Times New Roman" w:eastAsia="Times New Roman" w:hAnsi="Times New Roman"/>
            <w:i/>
            <w:iCs/>
          </w:rPr>
          <w:t>.</w:t>
        </w:r>
        <w:r w:rsidR="003A12F1">
          <w:rPr>
            <w:rFonts w:ascii="Times New Roman" w:eastAsia="Times New Roman" w:hAnsi="Times New Roman"/>
            <w:i/>
            <w:iCs/>
          </w:rPr>
          <w:t xml:space="preserve"> It is</w:t>
        </w:r>
        <w:r w:rsidR="00CE05B0">
          <w:rPr>
            <w:rFonts w:ascii="Times New Roman" w:eastAsia="Times New Roman" w:hAnsi="Times New Roman"/>
            <w:i/>
            <w:iCs/>
          </w:rPr>
          <w:t xml:space="preserve"> essential that I bring the laundry skip to the bedside</w:t>
        </w:r>
        <w:r w:rsidR="00ED1776">
          <w:rPr>
            <w:rFonts w:ascii="Times New Roman" w:eastAsia="Times New Roman" w:hAnsi="Times New Roman"/>
            <w:i/>
            <w:iCs/>
          </w:rPr>
          <w:t xml:space="preserve"> to place the dirty/used linen into the </w:t>
        </w:r>
        <w:r w:rsidR="00972939">
          <w:rPr>
            <w:rFonts w:ascii="Times New Roman" w:eastAsia="Times New Roman" w:hAnsi="Times New Roman"/>
            <w:i/>
            <w:iCs/>
          </w:rPr>
          <w:t xml:space="preserve">appropriate </w:t>
        </w:r>
        <w:r w:rsidR="00A0215A">
          <w:rPr>
            <w:rFonts w:ascii="Times New Roman" w:eastAsia="Times New Roman" w:hAnsi="Times New Roman"/>
            <w:i/>
            <w:iCs/>
          </w:rPr>
          <w:t>bag and</w:t>
        </w:r>
        <w:r w:rsidR="002D7AA9">
          <w:rPr>
            <w:rFonts w:ascii="Times New Roman" w:eastAsia="Times New Roman" w:hAnsi="Times New Roman"/>
            <w:i/>
            <w:iCs/>
          </w:rPr>
          <w:t xml:space="preserve"> be p</w:t>
        </w:r>
        <w:r w:rsidR="000F3AAE">
          <w:rPr>
            <w:rFonts w:ascii="Times New Roman" w:eastAsia="Times New Roman" w:hAnsi="Times New Roman"/>
            <w:i/>
            <w:iCs/>
          </w:rPr>
          <w:t>laced carefully</w:t>
        </w:r>
        <w:r w:rsidR="001A5305">
          <w:rPr>
            <w:rFonts w:ascii="Times New Roman" w:eastAsia="Times New Roman" w:hAnsi="Times New Roman"/>
            <w:i/>
            <w:iCs/>
          </w:rPr>
          <w:t xml:space="preserve"> and </w:t>
        </w:r>
        <w:r w:rsidR="005B55DB">
          <w:rPr>
            <w:rFonts w:ascii="Times New Roman" w:eastAsia="Times New Roman" w:hAnsi="Times New Roman"/>
            <w:i/>
            <w:iCs/>
          </w:rPr>
          <w:t>directly</w:t>
        </w:r>
        <w:r w:rsidR="001A5305">
          <w:rPr>
            <w:rFonts w:ascii="Times New Roman" w:eastAsia="Times New Roman" w:hAnsi="Times New Roman"/>
            <w:i/>
            <w:iCs/>
          </w:rPr>
          <w:t xml:space="preserve"> into</w:t>
        </w:r>
        <w:r w:rsidR="00595FA2">
          <w:rPr>
            <w:rFonts w:ascii="Times New Roman" w:eastAsia="Times New Roman" w:hAnsi="Times New Roman"/>
            <w:i/>
            <w:iCs/>
          </w:rPr>
          <w:t xml:space="preserve"> the </w:t>
        </w:r>
        <w:r w:rsidR="003504EF">
          <w:rPr>
            <w:rFonts w:ascii="Times New Roman" w:eastAsia="Times New Roman" w:hAnsi="Times New Roman"/>
            <w:i/>
            <w:iCs/>
          </w:rPr>
          <w:t>(</w:t>
        </w:r>
        <w:r w:rsidR="00595FA2">
          <w:rPr>
            <w:rFonts w:ascii="Times New Roman" w:eastAsia="Times New Roman" w:hAnsi="Times New Roman"/>
            <w:i/>
            <w:iCs/>
          </w:rPr>
          <w:t>white ba</w:t>
        </w:r>
        <w:r w:rsidR="003504EF">
          <w:rPr>
            <w:rFonts w:ascii="Times New Roman" w:eastAsia="Times New Roman" w:hAnsi="Times New Roman"/>
            <w:i/>
            <w:iCs/>
          </w:rPr>
          <w:t>g)</w:t>
        </w:r>
        <w:r w:rsidR="00DD2EBD">
          <w:rPr>
            <w:rFonts w:ascii="Times New Roman" w:eastAsia="Times New Roman" w:hAnsi="Times New Roman"/>
            <w:i/>
            <w:iCs/>
          </w:rPr>
          <w:t xml:space="preserve"> on removal from the </w:t>
        </w:r>
        <w:r w:rsidR="00C74A2C">
          <w:rPr>
            <w:rFonts w:ascii="Times New Roman" w:eastAsia="Times New Roman" w:hAnsi="Times New Roman"/>
            <w:i/>
            <w:iCs/>
          </w:rPr>
          <w:t>bed or patient/client.</w:t>
        </w:r>
        <w:r w:rsidR="002A101A">
          <w:rPr>
            <w:rFonts w:ascii="Times New Roman" w:eastAsia="Times New Roman" w:hAnsi="Times New Roman"/>
            <w:i/>
            <w:iCs/>
          </w:rPr>
          <w:t xml:space="preserve"> </w:t>
        </w:r>
        <w:r w:rsidR="00A0215A">
          <w:rPr>
            <w:rFonts w:ascii="Times New Roman" w:eastAsia="Times New Roman" w:hAnsi="Times New Roman"/>
            <w:i/>
            <w:iCs/>
          </w:rPr>
          <w:t>V</w:t>
        </w:r>
        <w:r w:rsidR="002A101A">
          <w:rPr>
            <w:rFonts w:ascii="Times New Roman" w:eastAsia="Times New Roman" w:hAnsi="Times New Roman"/>
            <w:i/>
            <w:iCs/>
          </w:rPr>
          <w:t>e</w:t>
        </w:r>
        <w:r w:rsidR="00A0215A">
          <w:rPr>
            <w:rFonts w:ascii="Times New Roman" w:eastAsia="Times New Roman" w:hAnsi="Times New Roman"/>
            <w:i/>
            <w:iCs/>
          </w:rPr>
          <w:t xml:space="preserve">hicle or trolleys </w:t>
        </w:r>
        <w:r w:rsidR="00BB16A9">
          <w:rPr>
            <w:rFonts w:ascii="Times New Roman" w:eastAsia="Times New Roman" w:hAnsi="Times New Roman"/>
            <w:i/>
            <w:iCs/>
          </w:rPr>
          <w:t>used to transport dirty/</w:t>
        </w:r>
        <w:r w:rsidR="005B55DB">
          <w:rPr>
            <w:rFonts w:ascii="Times New Roman" w:eastAsia="Times New Roman" w:hAnsi="Times New Roman"/>
            <w:i/>
            <w:iCs/>
          </w:rPr>
          <w:t xml:space="preserve">used linen </w:t>
        </w:r>
        <w:r w:rsidR="00505D6D">
          <w:rPr>
            <w:rFonts w:ascii="Times New Roman" w:eastAsia="Times New Roman" w:hAnsi="Times New Roman"/>
            <w:i/>
            <w:iCs/>
          </w:rPr>
          <w:t xml:space="preserve">must be easy to clean and </w:t>
        </w:r>
        <w:r w:rsidR="00546B10">
          <w:rPr>
            <w:rFonts w:ascii="Times New Roman" w:eastAsia="Times New Roman" w:hAnsi="Times New Roman"/>
            <w:i/>
            <w:iCs/>
          </w:rPr>
          <w:t>never be used to transport clean linen.</w:t>
        </w:r>
      </w:ins>
    </w:p>
    <w:p w14:paraId="2D5C1A18" w14:textId="77777777" w:rsidR="00300AE2" w:rsidRDefault="00300AE2" w:rsidP="00FC6495">
      <w:pPr>
        <w:ind w:right="-46"/>
        <w:jc w:val="both"/>
        <w:rPr>
          <w:ins w:id="28" w:author="Happines Malinga" w:date="2024-03-26T23:10:00Z" w16du:dateUtc="2024-03-26T23:10:00Z"/>
          <w:rFonts w:ascii="Times New Roman" w:eastAsia="Times New Roman" w:hAnsi="Times New Roman"/>
          <w:i/>
          <w:iCs/>
        </w:rPr>
      </w:pPr>
    </w:p>
    <w:p w14:paraId="35FBB089" w14:textId="3C395E23" w:rsidR="00985CA4" w:rsidRDefault="00E16B0F" w:rsidP="00FC6495">
      <w:pPr>
        <w:ind w:right="-46"/>
        <w:jc w:val="both"/>
        <w:rPr>
          <w:ins w:id="29" w:author="Happines Malinga" w:date="2024-03-26T23:10:00Z" w16du:dateUtc="2024-03-26T23:10:00Z"/>
          <w:rFonts w:ascii="Times New Roman" w:eastAsia="Times New Roman" w:hAnsi="Times New Roman"/>
          <w:i/>
          <w:iCs/>
        </w:rPr>
      </w:pPr>
      <w:ins w:id="30" w:author="Happines Malinga" w:date="2024-03-26T23:10:00Z" w16du:dateUtc="2024-03-26T23:10:00Z">
        <w:r w:rsidRPr="000D2351">
          <w:rPr>
            <w:rFonts w:ascii="Times New Roman" w:eastAsia="Times New Roman" w:hAnsi="Times New Roman"/>
            <w:b/>
            <w:bCs/>
            <w:i/>
            <w:iCs/>
          </w:rPr>
          <w:t>Foul/infecte</w:t>
        </w:r>
        <w:r w:rsidR="005A6D6F" w:rsidRPr="000D2351">
          <w:rPr>
            <w:rFonts w:ascii="Times New Roman" w:eastAsia="Times New Roman" w:hAnsi="Times New Roman"/>
            <w:b/>
            <w:bCs/>
            <w:i/>
            <w:iCs/>
          </w:rPr>
          <w:t>d linen</w:t>
        </w:r>
        <w:r w:rsidR="005A6D6F">
          <w:rPr>
            <w:rFonts w:ascii="Times New Roman" w:eastAsia="Times New Roman" w:hAnsi="Times New Roman"/>
            <w:i/>
            <w:iCs/>
          </w:rPr>
          <w:t xml:space="preserve"> </w:t>
        </w:r>
        <w:r w:rsidR="006D71D5">
          <w:rPr>
            <w:rFonts w:ascii="Times New Roman" w:eastAsia="Times New Roman" w:hAnsi="Times New Roman"/>
            <w:i/>
            <w:iCs/>
          </w:rPr>
          <w:t>are</w:t>
        </w:r>
        <w:r w:rsidR="000305D4">
          <w:rPr>
            <w:rFonts w:ascii="Times New Roman" w:eastAsia="Times New Roman" w:hAnsi="Times New Roman"/>
            <w:i/>
            <w:iCs/>
          </w:rPr>
          <w:t xml:space="preserve"> bed lines that </w:t>
        </w:r>
        <w:r w:rsidR="006D71D5">
          <w:rPr>
            <w:rFonts w:ascii="Times New Roman" w:eastAsia="Times New Roman" w:hAnsi="Times New Roman"/>
            <w:i/>
            <w:iCs/>
          </w:rPr>
          <w:t>are</w:t>
        </w:r>
        <w:r w:rsidR="000305D4">
          <w:rPr>
            <w:rFonts w:ascii="Times New Roman" w:eastAsia="Times New Roman" w:hAnsi="Times New Roman"/>
            <w:i/>
            <w:iCs/>
          </w:rPr>
          <w:t xml:space="preserve"> so</w:t>
        </w:r>
        <w:r w:rsidR="006D71D5">
          <w:rPr>
            <w:rFonts w:ascii="Times New Roman" w:eastAsia="Times New Roman" w:hAnsi="Times New Roman"/>
            <w:i/>
            <w:iCs/>
          </w:rPr>
          <w:t>i</w:t>
        </w:r>
        <w:r w:rsidR="000305D4">
          <w:rPr>
            <w:rFonts w:ascii="Times New Roman" w:eastAsia="Times New Roman" w:hAnsi="Times New Roman"/>
            <w:i/>
            <w:iCs/>
          </w:rPr>
          <w:t>led</w:t>
        </w:r>
        <w:r w:rsidR="000C3CFD">
          <w:rPr>
            <w:rFonts w:ascii="Times New Roman" w:eastAsia="Times New Roman" w:hAnsi="Times New Roman"/>
            <w:i/>
            <w:iCs/>
          </w:rPr>
          <w:t xml:space="preserve"> with blood or any other body </w:t>
        </w:r>
        <w:r w:rsidR="000D2351">
          <w:rPr>
            <w:rFonts w:ascii="Times New Roman" w:eastAsia="Times New Roman" w:hAnsi="Times New Roman"/>
            <w:i/>
            <w:iCs/>
          </w:rPr>
          <w:t xml:space="preserve">fluids. </w:t>
        </w:r>
        <w:r w:rsidR="00E23503">
          <w:rPr>
            <w:rFonts w:ascii="Times New Roman" w:eastAsia="Times New Roman" w:hAnsi="Times New Roman"/>
            <w:i/>
            <w:iCs/>
          </w:rPr>
          <w:t>Or bed li</w:t>
        </w:r>
        <w:r w:rsidR="00374B43">
          <w:rPr>
            <w:rFonts w:ascii="Times New Roman" w:eastAsia="Times New Roman" w:hAnsi="Times New Roman"/>
            <w:i/>
            <w:iCs/>
          </w:rPr>
          <w:t>nen that has been used by</w:t>
        </w:r>
        <w:r w:rsidR="007C2220">
          <w:rPr>
            <w:rFonts w:ascii="Times New Roman" w:eastAsia="Times New Roman" w:hAnsi="Times New Roman"/>
            <w:i/>
            <w:iCs/>
          </w:rPr>
          <w:t xml:space="preserve"> a patient/client </w:t>
        </w:r>
        <w:r w:rsidR="005E2A96">
          <w:rPr>
            <w:rFonts w:ascii="Times New Roman" w:eastAsia="Times New Roman" w:hAnsi="Times New Roman"/>
            <w:i/>
            <w:iCs/>
          </w:rPr>
          <w:t xml:space="preserve">with </w:t>
        </w:r>
        <w:r w:rsidR="00781DA3">
          <w:rPr>
            <w:rFonts w:ascii="Times New Roman" w:eastAsia="Times New Roman" w:hAnsi="Times New Roman"/>
            <w:i/>
            <w:iCs/>
          </w:rPr>
          <w:t>a</w:t>
        </w:r>
        <w:r w:rsidR="00D72082">
          <w:rPr>
            <w:rFonts w:ascii="Times New Roman" w:eastAsia="Times New Roman" w:hAnsi="Times New Roman"/>
            <w:i/>
            <w:iCs/>
          </w:rPr>
          <w:t>n</w:t>
        </w:r>
        <w:r w:rsidR="00781DA3">
          <w:rPr>
            <w:rFonts w:ascii="Times New Roman" w:eastAsia="Times New Roman" w:hAnsi="Times New Roman"/>
            <w:i/>
            <w:iCs/>
          </w:rPr>
          <w:t xml:space="preserve"> unknown</w:t>
        </w:r>
        <w:r w:rsidR="005E2A96">
          <w:rPr>
            <w:rFonts w:ascii="Times New Roman" w:eastAsia="Times New Roman" w:hAnsi="Times New Roman"/>
            <w:i/>
            <w:iCs/>
          </w:rPr>
          <w:t xml:space="preserve"> infection </w:t>
        </w:r>
        <w:r w:rsidR="00AF474D">
          <w:rPr>
            <w:rFonts w:ascii="Times New Roman" w:eastAsia="Times New Roman" w:hAnsi="Times New Roman"/>
            <w:i/>
            <w:iCs/>
          </w:rPr>
          <w:t>(soiled or not)</w:t>
        </w:r>
        <w:r w:rsidR="00EE0306">
          <w:rPr>
            <w:rFonts w:ascii="Times New Roman" w:eastAsia="Times New Roman" w:hAnsi="Times New Roman"/>
            <w:i/>
            <w:iCs/>
          </w:rPr>
          <w:t xml:space="preserve"> to </w:t>
        </w:r>
        <w:r w:rsidR="00BA22D4">
          <w:rPr>
            <w:rFonts w:ascii="Times New Roman" w:eastAsia="Times New Roman" w:hAnsi="Times New Roman"/>
            <w:i/>
            <w:iCs/>
          </w:rPr>
          <w:t>minimize</w:t>
        </w:r>
        <w:r w:rsidR="00EE0306">
          <w:rPr>
            <w:rFonts w:ascii="Times New Roman" w:eastAsia="Times New Roman" w:hAnsi="Times New Roman"/>
            <w:i/>
            <w:iCs/>
          </w:rPr>
          <w:t xml:space="preserve"> </w:t>
        </w:r>
        <w:r w:rsidR="00BA22D4">
          <w:rPr>
            <w:rFonts w:ascii="Times New Roman" w:eastAsia="Times New Roman" w:hAnsi="Times New Roman"/>
            <w:i/>
            <w:iCs/>
          </w:rPr>
          <w:t>transmission of micro-organisms</w:t>
        </w:r>
        <w:r w:rsidR="00D2074B">
          <w:rPr>
            <w:rFonts w:ascii="Times New Roman" w:eastAsia="Times New Roman" w:hAnsi="Times New Roman"/>
            <w:i/>
            <w:iCs/>
          </w:rPr>
          <w:t xml:space="preserve"> all infected linen </w:t>
        </w:r>
        <w:r w:rsidR="00BA0703">
          <w:rPr>
            <w:rFonts w:ascii="Times New Roman" w:eastAsia="Times New Roman" w:hAnsi="Times New Roman"/>
            <w:i/>
            <w:iCs/>
          </w:rPr>
          <w:t xml:space="preserve">must be </w:t>
        </w:r>
        <w:r w:rsidR="00781DA3">
          <w:rPr>
            <w:rFonts w:ascii="Times New Roman" w:eastAsia="Times New Roman" w:hAnsi="Times New Roman"/>
            <w:i/>
            <w:iCs/>
          </w:rPr>
          <w:t>handled</w:t>
        </w:r>
        <w:r w:rsidR="00BA0703">
          <w:rPr>
            <w:rFonts w:ascii="Times New Roman" w:eastAsia="Times New Roman" w:hAnsi="Times New Roman"/>
            <w:i/>
            <w:iCs/>
          </w:rPr>
          <w:t xml:space="preserve"> with care </w:t>
        </w:r>
        <w:r w:rsidR="001F7E54">
          <w:rPr>
            <w:rFonts w:ascii="Times New Roman" w:eastAsia="Times New Roman" w:hAnsi="Times New Roman"/>
            <w:i/>
            <w:iCs/>
          </w:rPr>
          <w:t>via skin scales and dust.</w:t>
        </w:r>
        <w:r w:rsidR="00781DA3">
          <w:rPr>
            <w:rFonts w:ascii="Times New Roman" w:eastAsia="Times New Roman" w:hAnsi="Times New Roman"/>
            <w:i/>
            <w:iCs/>
          </w:rPr>
          <w:t xml:space="preserve"> All </w:t>
        </w:r>
        <w:r w:rsidR="000074B2">
          <w:rPr>
            <w:rFonts w:ascii="Times New Roman" w:eastAsia="Times New Roman" w:hAnsi="Times New Roman"/>
            <w:i/>
            <w:iCs/>
          </w:rPr>
          <w:t>infected linen must be placed</w:t>
        </w:r>
        <w:r w:rsidR="00CA7002">
          <w:rPr>
            <w:rFonts w:ascii="Times New Roman" w:eastAsia="Times New Roman" w:hAnsi="Times New Roman"/>
            <w:i/>
            <w:iCs/>
          </w:rPr>
          <w:t xml:space="preserve"> into a water</w:t>
        </w:r>
        <w:r w:rsidR="00BA18B9">
          <w:rPr>
            <w:rFonts w:ascii="Times New Roman" w:eastAsia="Times New Roman" w:hAnsi="Times New Roman"/>
            <w:i/>
            <w:iCs/>
          </w:rPr>
          <w:t>-soluble alginate sti</w:t>
        </w:r>
        <w:r w:rsidR="00317564">
          <w:rPr>
            <w:rFonts w:ascii="Times New Roman" w:eastAsia="Times New Roman" w:hAnsi="Times New Roman"/>
            <w:i/>
            <w:iCs/>
          </w:rPr>
          <w:t xml:space="preserve">tch </w:t>
        </w:r>
        <w:r w:rsidR="00D72082">
          <w:rPr>
            <w:rFonts w:ascii="Times New Roman" w:eastAsia="Times New Roman" w:hAnsi="Times New Roman"/>
            <w:i/>
            <w:iCs/>
          </w:rPr>
          <w:t>bag.</w:t>
        </w:r>
        <w:r w:rsidR="00374B43">
          <w:rPr>
            <w:rFonts w:ascii="Times New Roman" w:eastAsia="Times New Roman" w:hAnsi="Times New Roman"/>
            <w:i/>
            <w:iCs/>
          </w:rPr>
          <w:t xml:space="preserve"> </w:t>
        </w:r>
        <w:r w:rsidR="00D72082">
          <w:rPr>
            <w:rFonts w:ascii="Times New Roman" w:eastAsia="Times New Roman" w:hAnsi="Times New Roman"/>
            <w:i/>
            <w:iCs/>
          </w:rPr>
          <w:t xml:space="preserve">Linen </w:t>
        </w:r>
        <w:r w:rsidR="00300AE2">
          <w:rPr>
            <w:rFonts w:ascii="Times New Roman" w:eastAsia="Times New Roman" w:hAnsi="Times New Roman"/>
            <w:i/>
            <w:iCs/>
          </w:rPr>
          <w:t>bags</w:t>
        </w:r>
        <w:r w:rsidR="00D72082">
          <w:rPr>
            <w:rFonts w:ascii="Times New Roman" w:eastAsia="Times New Roman" w:hAnsi="Times New Roman"/>
            <w:i/>
            <w:iCs/>
          </w:rPr>
          <w:t xml:space="preserve"> must </w:t>
        </w:r>
        <w:r w:rsidR="001C3AE5">
          <w:rPr>
            <w:rFonts w:ascii="Times New Roman" w:eastAsia="Times New Roman" w:hAnsi="Times New Roman"/>
            <w:i/>
            <w:iCs/>
          </w:rPr>
          <w:t>never be more than two-third</w:t>
        </w:r>
        <w:r w:rsidR="001C73B8">
          <w:rPr>
            <w:rFonts w:ascii="Times New Roman" w:eastAsia="Times New Roman" w:hAnsi="Times New Roman"/>
            <w:i/>
            <w:iCs/>
          </w:rPr>
          <w:t>s full,</w:t>
        </w:r>
        <w:r w:rsidR="00FD3597">
          <w:rPr>
            <w:rFonts w:ascii="Times New Roman" w:eastAsia="Times New Roman" w:hAnsi="Times New Roman"/>
            <w:i/>
            <w:iCs/>
          </w:rPr>
          <w:t xml:space="preserve"> the water-soluble al</w:t>
        </w:r>
        <w:r w:rsidR="00B4768F">
          <w:rPr>
            <w:rFonts w:ascii="Times New Roman" w:eastAsia="Times New Roman" w:hAnsi="Times New Roman"/>
            <w:i/>
            <w:iCs/>
          </w:rPr>
          <w:t xml:space="preserve">ginate bag must be placed </w:t>
        </w:r>
        <w:r w:rsidR="00B04B08">
          <w:rPr>
            <w:rFonts w:ascii="Times New Roman" w:eastAsia="Times New Roman" w:hAnsi="Times New Roman"/>
            <w:i/>
            <w:iCs/>
          </w:rPr>
          <w:t>directly into the washing machine</w:t>
        </w:r>
        <w:r w:rsidR="001A52F6">
          <w:rPr>
            <w:rFonts w:ascii="Times New Roman" w:eastAsia="Times New Roman" w:hAnsi="Times New Roman"/>
            <w:i/>
            <w:iCs/>
          </w:rPr>
          <w:t xml:space="preserve"> and not opened before </w:t>
        </w:r>
        <w:r w:rsidR="0022672D">
          <w:rPr>
            <w:rFonts w:ascii="Times New Roman" w:eastAsia="Times New Roman" w:hAnsi="Times New Roman"/>
            <w:i/>
            <w:iCs/>
          </w:rPr>
          <w:t xml:space="preserve">washing, plastic apron </w:t>
        </w:r>
        <w:r w:rsidR="008B5F11">
          <w:rPr>
            <w:rFonts w:ascii="Times New Roman" w:eastAsia="Times New Roman" w:hAnsi="Times New Roman"/>
            <w:i/>
            <w:iCs/>
          </w:rPr>
          <w:t>and gloves must be worn when ha</w:t>
        </w:r>
        <w:r w:rsidR="00E91497">
          <w:rPr>
            <w:rFonts w:ascii="Times New Roman" w:eastAsia="Times New Roman" w:hAnsi="Times New Roman"/>
            <w:i/>
            <w:iCs/>
          </w:rPr>
          <w:t>ndling infected linen.</w:t>
        </w:r>
        <w:r w:rsidR="00334BE2">
          <w:rPr>
            <w:rFonts w:ascii="Times New Roman" w:eastAsia="Times New Roman" w:hAnsi="Times New Roman"/>
            <w:i/>
            <w:iCs/>
          </w:rPr>
          <w:t xml:space="preserve"> And hands must be washed immediately</w:t>
        </w:r>
        <w:r w:rsidR="005506E5">
          <w:rPr>
            <w:rFonts w:ascii="Times New Roman" w:eastAsia="Times New Roman" w:hAnsi="Times New Roman"/>
            <w:i/>
            <w:iCs/>
          </w:rPr>
          <w:t xml:space="preserve"> after </w:t>
        </w:r>
        <w:r w:rsidR="00300AE2">
          <w:rPr>
            <w:rFonts w:ascii="Times New Roman" w:eastAsia="Times New Roman" w:hAnsi="Times New Roman"/>
            <w:i/>
            <w:iCs/>
          </w:rPr>
          <w:t>handling</w:t>
        </w:r>
        <w:r w:rsidR="00312242">
          <w:rPr>
            <w:rFonts w:ascii="Times New Roman" w:eastAsia="Times New Roman" w:hAnsi="Times New Roman"/>
            <w:i/>
            <w:iCs/>
          </w:rPr>
          <w:t xml:space="preserve"> foul or contaminated linen.</w:t>
        </w:r>
      </w:ins>
    </w:p>
    <w:p w14:paraId="50BEB793" w14:textId="77777777" w:rsidR="00B370D4" w:rsidRPr="00686DC3" w:rsidRDefault="00B370D4" w:rsidP="00FC6495">
      <w:pPr>
        <w:ind w:right="-46"/>
        <w:jc w:val="both"/>
        <w:rPr>
          <w:ins w:id="31" w:author="Happines Malinga" w:date="2024-03-26T23:10:00Z" w16du:dateUtc="2024-03-26T23:10:00Z"/>
          <w:rFonts w:ascii="Times New Roman" w:eastAsia="Times New Roman" w:hAnsi="Times New Roman"/>
          <w:i/>
          <w:iCs/>
        </w:rPr>
      </w:pPr>
    </w:p>
    <w:p w14:paraId="0963B2A1" w14:textId="77777777" w:rsidR="0022080D" w:rsidRPr="00686DC3" w:rsidRDefault="0022080D" w:rsidP="00FC6495">
      <w:pPr>
        <w:ind w:right="-46"/>
        <w:jc w:val="both"/>
        <w:rPr>
          <w:rFonts w:ascii="Times New Roman" w:eastAsia="Times New Roman" w:hAnsi="Times New Roman"/>
          <w:i/>
          <w:iCs/>
        </w:rPr>
      </w:pPr>
    </w:p>
    <w:p w14:paraId="3A08A27A" w14:textId="788B0C4C" w:rsidR="00FC6495" w:rsidRPr="00686DC3" w:rsidRDefault="00FC6495" w:rsidP="00FC6495">
      <w:pPr>
        <w:ind w:right="-46"/>
        <w:jc w:val="both"/>
        <w:rPr>
          <w:rFonts w:ascii="Times New Roman" w:eastAsia="Times New Roman" w:hAnsi="Times New Roman"/>
          <w:i/>
          <w:iCs/>
        </w:rPr>
      </w:pPr>
      <w:r w:rsidRPr="00686DC3">
        <w:rPr>
          <w:rFonts w:ascii="Times New Roman" w:eastAsia="Times New Roman" w:hAnsi="Times New Roman"/>
          <w:i/>
          <w:iCs/>
        </w:rPr>
        <w:t xml:space="preserve"> </w:t>
      </w:r>
    </w:p>
    <w:p w14:paraId="38C86B78" w14:textId="77777777" w:rsidR="0022080D" w:rsidRDefault="0022080D" w:rsidP="00FC6495">
      <w:pPr>
        <w:ind w:right="-46"/>
        <w:jc w:val="both"/>
        <w:rPr>
          <w:rFonts w:ascii="Times New Roman" w:eastAsia="Times New Roman" w:hAnsi="Times New Roman"/>
        </w:rPr>
      </w:pPr>
    </w:p>
    <w:p w14:paraId="0F1F4B19" w14:textId="77777777" w:rsidR="0022080D" w:rsidRPr="00914668" w:rsidRDefault="0022080D" w:rsidP="00FC6495">
      <w:pPr>
        <w:ind w:right="-46"/>
        <w:jc w:val="both"/>
        <w:rPr>
          <w:rFonts w:ascii="Times New Roman" w:eastAsia="Times New Roman" w:hAnsi="Times New Roman"/>
        </w:rPr>
      </w:pPr>
    </w:p>
    <w:p w14:paraId="0B693ABC" w14:textId="77777777" w:rsidR="00FC6495" w:rsidRPr="00914668" w:rsidRDefault="00FC6495" w:rsidP="00FC6495">
      <w:pPr>
        <w:jc w:val="both"/>
        <w:rPr>
          <w:rFonts w:ascii="Times New Roman" w:eastAsia="Times New Roman" w:hAnsi="Times New Roman"/>
        </w:rPr>
      </w:pPr>
    </w:p>
    <w:p w14:paraId="7A54EA6C" w14:textId="618F5B71" w:rsidR="00914668" w:rsidRPr="00954903" w:rsidRDefault="00FC6495" w:rsidP="00914668">
      <w:pPr>
        <w:jc w:val="both"/>
        <w:rPr>
          <w:rFonts w:ascii="Times New Roman" w:eastAsia="Times New Roman" w:hAnsi="Times New Roman"/>
          <w:b/>
          <w:bCs/>
        </w:rPr>
      </w:pPr>
      <w:r w:rsidRPr="00954903">
        <w:rPr>
          <w:rFonts w:ascii="Times New Roman" w:eastAsia="Times New Roman" w:hAnsi="Times New Roman"/>
          <w:b/>
          <w:bCs/>
        </w:rPr>
        <w:t>Identify</w:t>
      </w:r>
      <w:r w:rsidR="00914668" w:rsidRPr="00954903">
        <w:rPr>
          <w:rFonts w:ascii="Times New Roman" w:eastAsia="Times New Roman" w:hAnsi="Times New Roman"/>
          <w:b/>
          <w:bCs/>
        </w:rPr>
        <w:t xml:space="preserve"> what personal protection equipment (PPE) is required </w:t>
      </w:r>
      <w:r w:rsidRPr="00954903">
        <w:rPr>
          <w:rFonts w:ascii="Times New Roman" w:eastAsia="Times New Roman" w:hAnsi="Times New Roman"/>
          <w:b/>
          <w:bCs/>
        </w:rPr>
        <w:t xml:space="preserve">when </w:t>
      </w:r>
      <w:r w:rsidR="00914668" w:rsidRPr="00954903">
        <w:rPr>
          <w:rFonts w:ascii="Times New Roman" w:eastAsia="Times New Roman" w:hAnsi="Times New Roman"/>
          <w:b/>
          <w:bCs/>
        </w:rPr>
        <w:t>discard</w:t>
      </w:r>
      <w:r w:rsidRPr="00954903">
        <w:rPr>
          <w:rFonts w:ascii="Times New Roman" w:eastAsia="Times New Roman" w:hAnsi="Times New Roman"/>
          <w:b/>
          <w:bCs/>
        </w:rPr>
        <w:t>ing</w:t>
      </w:r>
      <w:r w:rsidR="00914668" w:rsidRPr="00954903">
        <w:rPr>
          <w:rFonts w:ascii="Times New Roman" w:eastAsia="Times New Roman" w:hAnsi="Times New Roman"/>
          <w:b/>
          <w:bCs/>
        </w:rPr>
        <w:t xml:space="preserve"> linen in line with the Infection Prevention and Control </w:t>
      </w:r>
      <w:r w:rsidR="000477CD" w:rsidRPr="00954903">
        <w:rPr>
          <w:rFonts w:ascii="Times New Roman" w:eastAsia="Times New Roman" w:hAnsi="Times New Roman"/>
          <w:b/>
          <w:bCs/>
        </w:rPr>
        <w:t>policy.</w:t>
      </w:r>
      <w:r w:rsidR="00914668" w:rsidRPr="00954903">
        <w:rPr>
          <w:rFonts w:ascii="Times New Roman" w:eastAsia="Times New Roman" w:hAnsi="Times New Roman"/>
          <w:b/>
          <w:bCs/>
        </w:rPr>
        <w:t xml:space="preserve"> </w:t>
      </w:r>
    </w:p>
    <w:p w14:paraId="7C9C6C38" w14:textId="77777777" w:rsidR="00941F76" w:rsidRDefault="00941F76" w:rsidP="00914668">
      <w:pPr>
        <w:jc w:val="both"/>
        <w:rPr>
          <w:ins w:id="32" w:author="Happines Malinga" w:date="2024-03-26T23:10:00Z" w16du:dateUtc="2024-03-26T23:10:00Z"/>
          <w:rFonts w:ascii="Times New Roman" w:eastAsia="Times New Roman" w:hAnsi="Times New Roman"/>
        </w:rPr>
      </w:pPr>
    </w:p>
    <w:p w14:paraId="041B3A52" w14:textId="5E4DB393" w:rsidR="00941F76" w:rsidRPr="005E65AC" w:rsidRDefault="000A753D" w:rsidP="00914668">
      <w:pPr>
        <w:jc w:val="both"/>
        <w:rPr>
          <w:ins w:id="33" w:author="Happines Malinga" w:date="2024-03-26T23:10:00Z" w16du:dateUtc="2024-03-26T23:10:00Z"/>
          <w:rFonts w:ascii="Times New Roman" w:eastAsia="Times New Roman" w:hAnsi="Times New Roman"/>
          <w:i/>
          <w:iCs/>
          <w:color w:val="FF0000"/>
        </w:rPr>
      </w:pPr>
      <w:ins w:id="34" w:author="Happines Malinga" w:date="2024-03-26T23:10:00Z" w16du:dateUtc="2024-03-26T23:10:00Z">
        <w:r w:rsidRPr="005E65AC">
          <w:rPr>
            <w:rFonts w:ascii="Times New Roman" w:eastAsia="Times New Roman" w:hAnsi="Times New Roman"/>
            <w:i/>
            <w:iCs/>
            <w:color w:val="FF0000"/>
          </w:rPr>
          <w:t xml:space="preserve">Plastic </w:t>
        </w:r>
        <w:r w:rsidR="002435EE" w:rsidRPr="005E65AC">
          <w:rPr>
            <w:rFonts w:ascii="Times New Roman" w:eastAsia="Times New Roman" w:hAnsi="Times New Roman"/>
            <w:i/>
            <w:iCs/>
            <w:color w:val="FF0000"/>
          </w:rPr>
          <w:t>aprons</w:t>
        </w:r>
        <w:r w:rsidRPr="005E65AC">
          <w:rPr>
            <w:rFonts w:ascii="Times New Roman" w:eastAsia="Times New Roman" w:hAnsi="Times New Roman"/>
            <w:i/>
            <w:iCs/>
            <w:color w:val="FF0000"/>
          </w:rPr>
          <w:t xml:space="preserve"> and gloves must be</w:t>
        </w:r>
        <w:r w:rsidR="00EE537A" w:rsidRPr="005E65AC">
          <w:rPr>
            <w:rFonts w:ascii="Times New Roman" w:eastAsia="Times New Roman" w:hAnsi="Times New Roman"/>
            <w:i/>
            <w:iCs/>
            <w:color w:val="FF0000"/>
          </w:rPr>
          <w:t xml:space="preserve"> worn when handling</w:t>
        </w:r>
        <w:r w:rsidR="00985C80" w:rsidRPr="005E65AC">
          <w:rPr>
            <w:rFonts w:ascii="Times New Roman" w:eastAsia="Times New Roman" w:hAnsi="Times New Roman"/>
            <w:i/>
            <w:iCs/>
            <w:color w:val="FF0000"/>
          </w:rPr>
          <w:t xml:space="preserve"> infected </w:t>
        </w:r>
        <w:r w:rsidR="00CB5C5D" w:rsidRPr="005E65AC">
          <w:rPr>
            <w:rFonts w:ascii="Times New Roman" w:eastAsia="Times New Roman" w:hAnsi="Times New Roman"/>
            <w:i/>
            <w:iCs/>
            <w:color w:val="FF0000"/>
          </w:rPr>
          <w:t>linen</w:t>
        </w:r>
        <w:r w:rsidR="002435EE" w:rsidRPr="005E65AC">
          <w:rPr>
            <w:rFonts w:ascii="Times New Roman" w:eastAsia="Times New Roman" w:hAnsi="Times New Roman"/>
            <w:i/>
            <w:iCs/>
            <w:color w:val="FF0000"/>
          </w:rPr>
          <w:t xml:space="preserve">, </w:t>
        </w:r>
        <w:r w:rsidR="00B36DFE" w:rsidRPr="005E65AC">
          <w:rPr>
            <w:rFonts w:ascii="Times New Roman" w:eastAsia="Times New Roman" w:hAnsi="Times New Roman"/>
            <w:i/>
            <w:iCs/>
            <w:color w:val="FF0000"/>
          </w:rPr>
          <w:t xml:space="preserve">the </w:t>
        </w:r>
        <w:r w:rsidR="007B1FFD" w:rsidRPr="005E65AC">
          <w:rPr>
            <w:rFonts w:ascii="Times New Roman" w:eastAsia="Times New Roman" w:hAnsi="Times New Roman"/>
            <w:i/>
            <w:iCs/>
            <w:color w:val="FF0000"/>
          </w:rPr>
          <w:t>infected linen must be</w:t>
        </w:r>
        <w:r w:rsidR="009F5985" w:rsidRPr="005E65AC">
          <w:rPr>
            <w:rFonts w:ascii="Times New Roman" w:eastAsia="Times New Roman" w:hAnsi="Times New Roman"/>
            <w:i/>
            <w:iCs/>
            <w:color w:val="FF0000"/>
          </w:rPr>
          <w:t xml:space="preserve"> </w:t>
        </w:r>
        <w:r w:rsidR="00812348" w:rsidRPr="005E65AC">
          <w:rPr>
            <w:rFonts w:ascii="Times New Roman" w:eastAsia="Times New Roman" w:hAnsi="Times New Roman"/>
            <w:i/>
            <w:iCs/>
            <w:color w:val="FF0000"/>
          </w:rPr>
          <w:t xml:space="preserve">placed into </w:t>
        </w:r>
        <w:r w:rsidR="003B006F" w:rsidRPr="005E65AC">
          <w:rPr>
            <w:rFonts w:ascii="Times New Roman" w:eastAsia="Times New Roman" w:hAnsi="Times New Roman"/>
            <w:i/>
            <w:iCs/>
            <w:color w:val="FF0000"/>
          </w:rPr>
          <w:t xml:space="preserve">a water-soluble alginate </w:t>
        </w:r>
        <w:r w:rsidR="00D94C01" w:rsidRPr="005E65AC">
          <w:rPr>
            <w:rFonts w:ascii="Times New Roman" w:eastAsia="Times New Roman" w:hAnsi="Times New Roman"/>
            <w:i/>
            <w:iCs/>
            <w:color w:val="FF0000"/>
          </w:rPr>
          <w:t xml:space="preserve">stitch </w:t>
        </w:r>
        <w:r w:rsidR="00B51B26" w:rsidRPr="005E65AC">
          <w:rPr>
            <w:rFonts w:ascii="Times New Roman" w:eastAsia="Times New Roman" w:hAnsi="Times New Roman"/>
            <w:i/>
            <w:iCs/>
            <w:color w:val="FF0000"/>
          </w:rPr>
          <w:t>bag. And</w:t>
        </w:r>
        <w:r w:rsidR="003A42FE" w:rsidRPr="005E65AC">
          <w:rPr>
            <w:rFonts w:ascii="Times New Roman" w:eastAsia="Times New Roman" w:hAnsi="Times New Roman"/>
            <w:i/>
            <w:iCs/>
            <w:color w:val="FF0000"/>
          </w:rPr>
          <w:t xml:space="preserve"> then put into </w:t>
        </w:r>
        <w:r w:rsidR="00C0229C" w:rsidRPr="005E65AC">
          <w:rPr>
            <w:rFonts w:ascii="Times New Roman" w:eastAsia="Times New Roman" w:hAnsi="Times New Roman"/>
            <w:i/>
            <w:iCs/>
            <w:color w:val="FF0000"/>
          </w:rPr>
          <w:t>a</w:t>
        </w:r>
        <w:r w:rsidR="00B51B26" w:rsidRPr="005E65AC">
          <w:rPr>
            <w:rFonts w:ascii="Times New Roman" w:eastAsia="Times New Roman" w:hAnsi="Times New Roman"/>
            <w:i/>
            <w:iCs/>
            <w:color w:val="FF0000"/>
          </w:rPr>
          <w:t xml:space="preserve"> red linen bag for transportation,</w:t>
        </w:r>
        <w:r w:rsidR="009118EE" w:rsidRPr="005E65AC">
          <w:rPr>
            <w:rFonts w:ascii="Times New Roman" w:eastAsia="Times New Roman" w:hAnsi="Times New Roman"/>
            <w:i/>
            <w:iCs/>
            <w:color w:val="FF0000"/>
          </w:rPr>
          <w:t xml:space="preserve"> hands</w:t>
        </w:r>
        <w:r w:rsidR="00D51A3C" w:rsidRPr="005E65AC">
          <w:rPr>
            <w:rFonts w:ascii="Times New Roman" w:eastAsia="Times New Roman" w:hAnsi="Times New Roman"/>
            <w:i/>
            <w:iCs/>
            <w:color w:val="FF0000"/>
          </w:rPr>
          <w:t xml:space="preserve"> </w:t>
        </w:r>
        <w:r w:rsidR="003E44E4" w:rsidRPr="005E65AC">
          <w:rPr>
            <w:rFonts w:ascii="Times New Roman" w:eastAsia="Times New Roman" w:hAnsi="Times New Roman"/>
            <w:i/>
            <w:iCs/>
            <w:color w:val="FF0000"/>
          </w:rPr>
          <w:t xml:space="preserve">hygiene </w:t>
        </w:r>
        <w:r w:rsidR="009118EE" w:rsidRPr="005E65AC">
          <w:rPr>
            <w:rFonts w:ascii="Times New Roman" w:eastAsia="Times New Roman" w:hAnsi="Times New Roman"/>
            <w:i/>
            <w:iCs/>
            <w:color w:val="FF0000"/>
          </w:rPr>
          <w:t>must be</w:t>
        </w:r>
        <w:r w:rsidR="003E44E4" w:rsidRPr="005E65AC">
          <w:rPr>
            <w:rFonts w:ascii="Times New Roman" w:eastAsia="Times New Roman" w:hAnsi="Times New Roman"/>
            <w:i/>
            <w:iCs/>
            <w:color w:val="FF0000"/>
          </w:rPr>
          <w:t xml:space="preserve"> performed</w:t>
        </w:r>
        <w:r w:rsidR="009118EE" w:rsidRPr="005E65AC">
          <w:rPr>
            <w:rFonts w:ascii="Times New Roman" w:eastAsia="Times New Roman" w:hAnsi="Times New Roman"/>
            <w:i/>
            <w:iCs/>
            <w:color w:val="FF0000"/>
          </w:rPr>
          <w:t xml:space="preserve"> immediately after ha</w:t>
        </w:r>
        <w:r w:rsidR="005D79A5" w:rsidRPr="005E65AC">
          <w:rPr>
            <w:rFonts w:ascii="Times New Roman" w:eastAsia="Times New Roman" w:hAnsi="Times New Roman"/>
            <w:i/>
            <w:iCs/>
            <w:color w:val="FF0000"/>
          </w:rPr>
          <w:t xml:space="preserve">ndling infected </w:t>
        </w:r>
        <w:r w:rsidR="00E71281" w:rsidRPr="005E65AC">
          <w:rPr>
            <w:rFonts w:ascii="Times New Roman" w:eastAsia="Times New Roman" w:hAnsi="Times New Roman"/>
            <w:i/>
            <w:iCs/>
            <w:color w:val="FF0000"/>
          </w:rPr>
          <w:t>linen.</w:t>
        </w:r>
      </w:ins>
    </w:p>
    <w:p w14:paraId="26B235EF" w14:textId="77777777" w:rsidR="00914668" w:rsidRPr="005E65AC" w:rsidRDefault="00914668" w:rsidP="00914668">
      <w:pPr>
        <w:jc w:val="both"/>
        <w:rPr>
          <w:rFonts w:ascii="Times New Roman" w:eastAsia="Times New Roman" w:hAnsi="Times New Roman"/>
          <w:color w:val="FF0000"/>
        </w:rPr>
      </w:pPr>
    </w:p>
    <w:p w14:paraId="371498E7" w14:textId="77777777" w:rsidR="003F1597" w:rsidRPr="00914668" w:rsidRDefault="003F1597" w:rsidP="00914668">
      <w:pPr>
        <w:jc w:val="both"/>
        <w:rPr>
          <w:ins w:id="35" w:author="Happines Malinga" w:date="2024-03-26T23:10:00Z" w16du:dateUtc="2024-03-26T23:10:00Z"/>
          <w:rFonts w:ascii="Times New Roman" w:eastAsia="Times New Roman" w:hAnsi="Times New Roman"/>
        </w:rPr>
      </w:pPr>
    </w:p>
    <w:p w14:paraId="155A7F74" w14:textId="77777777" w:rsidR="00914668" w:rsidRPr="00914668" w:rsidRDefault="00914668" w:rsidP="00914668">
      <w:pPr>
        <w:ind w:right="-46"/>
        <w:jc w:val="both"/>
        <w:rPr>
          <w:rFonts w:ascii="Times New Roman" w:eastAsia="Times New Roman" w:hAnsi="Times New Roman"/>
        </w:rPr>
      </w:pPr>
    </w:p>
    <w:p w14:paraId="42038B6E" w14:textId="09619CAD" w:rsidR="00914668" w:rsidRPr="00954903" w:rsidRDefault="00914668" w:rsidP="00914668">
      <w:pPr>
        <w:jc w:val="both"/>
        <w:rPr>
          <w:rFonts w:ascii="Times New Roman" w:hAnsi="Times New Roman"/>
          <w:b/>
          <w:bCs/>
        </w:rPr>
      </w:pPr>
      <w:r w:rsidRPr="00954903">
        <w:rPr>
          <w:rFonts w:ascii="Times New Roman" w:hAnsi="Times New Roman"/>
          <w:b/>
          <w:bCs/>
        </w:rPr>
        <w:t>Explain below what each term means and give examples of when they are used in the workplace</w:t>
      </w:r>
      <w:r w:rsidR="006278F3" w:rsidRPr="00954903">
        <w:rPr>
          <w:rFonts w:ascii="Times New Roman" w:hAnsi="Times New Roman"/>
          <w:b/>
          <w:bCs/>
        </w:rPr>
        <w:t>.</w:t>
      </w:r>
    </w:p>
    <w:p w14:paraId="1D08E117" w14:textId="77777777" w:rsidR="00914668" w:rsidRPr="00914668" w:rsidRDefault="00914668" w:rsidP="00914668">
      <w:pPr>
        <w:jc w:val="both"/>
        <w:rPr>
          <w:rFonts w:ascii="Times New Roman" w:hAnsi="Times New Roman"/>
        </w:rPr>
      </w:pPr>
    </w:p>
    <w:p w14:paraId="2A8372BE" w14:textId="77777777" w:rsidR="00954903" w:rsidRDefault="00914668" w:rsidP="00914668">
      <w:pPr>
        <w:jc w:val="both"/>
        <w:rPr>
          <w:rFonts w:ascii="Times New Roman" w:hAnsi="Times New Roman"/>
        </w:rPr>
      </w:pPr>
      <w:ins w:id="36" w:author="Happines Malinga" w:date="2024-03-26T23:10:00Z" w16du:dateUtc="2024-03-26T23:10:00Z">
        <w:r w:rsidRPr="00165464">
          <w:rPr>
            <w:rFonts w:ascii="Times New Roman" w:hAnsi="Times New Roman"/>
            <w:b/>
            <w:bCs/>
            <w:i/>
            <w:iCs/>
          </w:rPr>
          <w:t>Cleaning</w:t>
        </w:r>
        <w:r w:rsidR="000E4709" w:rsidRPr="00165464">
          <w:rPr>
            <w:rFonts w:ascii="Times New Roman" w:hAnsi="Times New Roman"/>
            <w:i/>
            <w:iCs/>
          </w:rPr>
          <w:t xml:space="preserve"> </w:t>
        </w:r>
        <w:r w:rsidR="00066939" w:rsidRPr="00165464">
          <w:rPr>
            <w:rFonts w:ascii="Times New Roman" w:hAnsi="Times New Roman"/>
            <w:i/>
            <w:iCs/>
          </w:rPr>
          <w:t xml:space="preserve">is </w:t>
        </w:r>
        <w:r w:rsidR="003E5B6B" w:rsidRPr="00165464">
          <w:rPr>
            <w:rFonts w:ascii="Times New Roman" w:hAnsi="Times New Roman"/>
            <w:i/>
            <w:iCs/>
          </w:rPr>
          <w:t xml:space="preserve">a process of physical removes dust </w:t>
        </w:r>
        <w:r w:rsidR="005B54B6" w:rsidRPr="00165464">
          <w:rPr>
            <w:rFonts w:ascii="Times New Roman" w:hAnsi="Times New Roman"/>
            <w:i/>
            <w:iCs/>
          </w:rPr>
          <w:t xml:space="preserve">and </w:t>
        </w:r>
        <w:r w:rsidR="00256B26" w:rsidRPr="00165464">
          <w:rPr>
            <w:rFonts w:ascii="Times New Roman" w:hAnsi="Times New Roman"/>
            <w:i/>
            <w:iCs/>
          </w:rPr>
          <w:t>dirt;</w:t>
        </w:r>
        <w:r w:rsidR="005B54B6" w:rsidRPr="00165464">
          <w:rPr>
            <w:rFonts w:ascii="Times New Roman" w:hAnsi="Times New Roman"/>
            <w:i/>
            <w:iCs/>
          </w:rPr>
          <w:t xml:space="preserve"> it does n</w:t>
        </w:r>
        <w:r w:rsidR="00E33FF0" w:rsidRPr="00165464">
          <w:rPr>
            <w:rFonts w:ascii="Times New Roman" w:hAnsi="Times New Roman"/>
            <w:i/>
            <w:iCs/>
          </w:rPr>
          <w:t>ot kill micro-organisms</w:t>
        </w:r>
        <w:r w:rsidR="00313619" w:rsidRPr="00165464">
          <w:rPr>
            <w:rFonts w:ascii="Times New Roman" w:hAnsi="Times New Roman"/>
            <w:i/>
            <w:iCs/>
          </w:rPr>
          <w:t>.</w:t>
        </w:r>
        <w:r w:rsidR="005C149E" w:rsidRPr="00165464">
          <w:rPr>
            <w:rFonts w:ascii="Times New Roman" w:hAnsi="Times New Roman"/>
            <w:i/>
            <w:iCs/>
          </w:rPr>
          <w:t xml:space="preserve"> Cleaning </w:t>
        </w:r>
        <w:r w:rsidR="009D0C3A" w:rsidRPr="00165464">
          <w:rPr>
            <w:rFonts w:ascii="Times New Roman" w:hAnsi="Times New Roman"/>
            <w:i/>
            <w:iCs/>
          </w:rPr>
          <w:t xml:space="preserve">detergents will only </w:t>
        </w:r>
        <w:r w:rsidR="00165464" w:rsidRPr="00165464">
          <w:rPr>
            <w:rFonts w:ascii="Times New Roman" w:hAnsi="Times New Roman"/>
            <w:i/>
            <w:iCs/>
          </w:rPr>
          <w:t>remove</w:t>
        </w:r>
        <w:r w:rsidR="009D0C3A" w:rsidRPr="00165464">
          <w:rPr>
            <w:rFonts w:ascii="Times New Roman" w:hAnsi="Times New Roman"/>
            <w:i/>
            <w:iCs/>
          </w:rPr>
          <w:t xml:space="preserve"> dirt</w:t>
        </w:r>
        <w:r w:rsidR="00256B26" w:rsidRPr="00165464">
          <w:rPr>
            <w:rFonts w:ascii="Times New Roman" w:hAnsi="Times New Roman"/>
            <w:i/>
            <w:iCs/>
          </w:rPr>
          <w:t>, but</w:t>
        </w:r>
        <w:r w:rsidR="0095248B" w:rsidRPr="00165464">
          <w:rPr>
            <w:rFonts w:ascii="Times New Roman" w:hAnsi="Times New Roman"/>
            <w:i/>
            <w:iCs/>
          </w:rPr>
          <w:t xml:space="preserve"> it doesn’t destroy any m</w:t>
        </w:r>
        <w:r w:rsidR="00C0229C" w:rsidRPr="00165464">
          <w:rPr>
            <w:rFonts w:ascii="Times New Roman" w:hAnsi="Times New Roman"/>
            <w:i/>
            <w:iCs/>
          </w:rPr>
          <w:t xml:space="preserve">icro-organisms present </w:t>
        </w:r>
        <w:r w:rsidR="00E6576B" w:rsidRPr="00165464">
          <w:rPr>
            <w:rFonts w:ascii="Times New Roman" w:hAnsi="Times New Roman"/>
            <w:i/>
            <w:iCs/>
          </w:rPr>
          <w:t>o</w:t>
        </w:r>
        <w:r w:rsidR="00C0229C" w:rsidRPr="00165464">
          <w:rPr>
            <w:rFonts w:ascii="Times New Roman" w:hAnsi="Times New Roman"/>
            <w:i/>
            <w:iCs/>
          </w:rPr>
          <w:t xml:space="preserve">n the </w:t>
        </w:r>
        <w:r w:rsidR="00967553" w:rsidRPr="00165464">
          <w:rPr>
            <w:rFonts w:ascii="Times New Roman" w:hAnsi="Times New Roman"/>
            <w:i/>
            <w:iCs/>
          </w:rPr>
          <w:t>surfaces, cleaning m</w:t>
        </w:r>
        <w:r w:rsidR="00FB1D44" w:rsidRPr="00165464">
          <w:rPr>
            <w:rFonts w:ascii="Times New Roman" w:hAnsi="Times New Roman"/>
            <w:i/>
            <w:iCs/>
          </w:rPr>
          <w:t>ust take place prio</w:t>
        </w:r>
        <w:r w:rsidR="00165464" w:rsidRPr="00165464">
          <w:rPr>
            <w:rFonts w:ascii="Times New Roman" w:hAnsi="Times New Roman"/>
            <w:i/>
            <w:iCs/>
          </w:rPr>
          <w:t>r to disinfection.</w:t>
        </w:r>
      </w:ins>
    </w:p>
    <w:p w14:paraId="3820DC32" w14:textId="12BAFCDD" w:rsidR="009C52AE" w:rsidRPr="00165464" w:rsidRDefault="009C52AE" w:rsidP="00914668">
      <w:pPr>
        <w:jc w:val="both"/>
        <w:rPr>
          <w:ins w:id="37" w:author="Happines Malinga" w:date="2024-03-26T23:10:00Z" w16du:dateUtc="2024-03-26T23:10:00Z"/>
          <w:rFonts w:ascii="Times New Roman" w:hAnsi="Times New Roman"/>
          <w:i/>
          <w:iCs/>
        </w:rPr>
      </w:pPr>
      <w:ins w:id="38" w:author="Happines Malinga" w:date="2024-03-26T23:10:00Z" w16du:dateUtc="2024-03-26T23:10:00Z">
        <w:r w:rsidRPr="00C36DC4">
          <w:rPr>
            <w:rFonts w:ascii="Times New Roman" w:hAnsi="Times New Roman"/>
            <w:b/>
            <w:bCs/>
            <w:i/>
            <w:iCs/>
          </w:rPr>
          <w:t>Examples</w:t>
        </w:r>
        <w:r w:rsidR="003D639D">
          <w:rPr>
            <w:rFonts w:ascii="Times New Roman" w:hAnsi="Times New Roman"/>
            <w:i/>
            <w:iCs/>
          </w:rPr>
          <w:t xml:space="preserve"> when there is body fluids or blood </w:t>
        </w:r>
        <w:r w:rsidR="00C36DC4">
          <w:rPr>
            <w:rFonts w:ascii="Times New Roman" w:hAnsi="Times New Roman"/>
            <w:i/>
            <w:iCs/>
          </w:rPr>
          <w:t>spillage.</w:t>
        </w:r>
      </w:ins>
    </w:p>
    <w:p w14:paraId="14A4DC6F" w14:textId="77777777" w:rsidR="00512DA8" w:rsidRDefault="00914668" w:rsidP="00914668">
      <w:pPr>
        <w:jc w:val="both"/>
        <w:rPr>
          <w:ins w:id="39" w:author="Happines Malinga" w:date="2024-03-26T23:10:00Z" w16du:dateUtc="2024-03-26T23:10:00Z"/>
          <w:rFonts w:ascii="Times New Roman" w:hAnsi="Times New Roman"/>
          <w:i/>
          <w:iCs/>
        </w:rPr>
      </w:pPr>
      <w:ins w:id="40" w:author="Happines Malinga" w:date="2024-03-26T23:10:00Z" w16du:dateUtc="2024-03-26T23:10:00Z">
        <w:r w:rsidRPr="00FF61DF">
          <w:rPr>
            <w:rFonts w:ascii="Times New Roman" w:hAnsi="Times New Roman"/>
            <w:b/>
            <w:bCs/>
            <w:i/>
            <w:iCs/>
          </w:rPr>
          <w:t>Disinfection</w:t>
        </w:r>
        <w:r w:rsidR="00C36DC4" w:rsidRPr="00FF61DF">
          <w:rPr>
            <w:rFonts w:ascii="Times New Roman" w:hAnsi="Times New Roman"/>
            <w:i/>
            <w:iCs/>
          </w:rPr>
          <w:t xml:space="preserve"> </w:t>
        </w:r>
        <w:r w:rsidR="001770A4" w:rsidRPr="00FF61DF">
          <w:rPr>
            <w:rFonts w:ascii="Times New Roman" w:hAnsi="Times New Roman"/>
            <w:i/>
            <w:iCs/>
          </w:rPr>
          <w:t>is a process that reduces</w:t>
        </w:r>
        <w:r w:rsidR="00C82345" w:rsidRPr="00FF61DF">
          <w:rPr>
            <w:rFonts w:ascii="Times New Roman" w:hAnsi="Times New Roman"/>
            <w:i/>
            <w:iCs/>
          </w:rPr>
          <w:t xml:space="preserve"> micro-organisms to a safe level</w:t>
        </w:r>
        <w:r w:rsidR="004430C5" w:rsidRPr="00FF61DF">
          <w:rPr>
            <w:rFonts w:ascii="Times New Roman" w:hAnsi="Times New Roman"/>
            <w:i/>
            <w:iCs/>
          </w:rPr>
          <w:t xml:space="preserve">, but it does not kill all the </w:t>
        </w:r>
        <w:r w:rsidR="00FF61DF" w:rsidRPr="00FF61DF">
          <w:rPr>
            <w:rFonts w:ascii="Times New Roman" w:hAnsi="Times New Roman"/>
            <w:i/>
            <w:iCs/>
          </w:rPr>
          <w:t>micro-organisms.</w:t>
        </w:r>
        <w:r w:rsidR="00102231">
          <w:rPr>
            <w:rFonts w:ascii="Times New Roman" w:hAnsi="Times New Roman"/>
            <w:i/>
            <w:iCs/>
          </w:rPr>
          <w:t xml:space="preserve"> </w:t>
        </w:r>
        <w:r w:rsidR="008C1331">
          <w:rPr>
            <w:rFonts w:ascii="Times New Roman" w:hAnsi="Times New Roman"/>
            <w:i/>
            <w:iCs/>
          </w:rPr>
          <w:t>D</w:t>
        </w:r>
        <w:r w:rsidR="00102231">
          <w:rPr>
            <w:rFonts w:ascii="Times New Roman" w:hAnsi="Times New Roman"/>
            <w:i/>
            <w:iCs/>
          </w:rPr>
          <w:t>isinfe</w:t>
        </w:r>
        <w:r w:rsidR="008C1331">
          <w:rPr>
            <w:rFonts w:ascii="Times New Roman" w:hAnsi="Times New Roman"/>
            <w:i/>
            <w:iCs/>
          </w:rPr>
          <w:t xml:space="preserve">ctants may not kill bacteria </w:t>
        </w:r>
        <w:r w:rsidR="00E62E86">
          <w:rPr>
            <w:rFonts w:ascii="Times New Roman" w:hAnsi="Times New Roman"/>
            <w:i/>
            <w:iCs/>
          </w:rPr>
          <w:t xml:space="preserve">spores, </w:t>
        </w:r>
        <w:r w:rsidR="00653F08">
          <w:rPr>
            <w:rFonts w:ascii="Times New Roman" w:hAnsi="Times New Roman"/>
            <w:i/>
            <w:iCs/>
          </w:rPr>
          <w:t>disinfectants are used in a hea</w:t>
        </w:r>
        <w:r w:rsidR="009D2FFD">
          <w:rPr>
            <w:rFonts w:ascii="Times New Roman" w:hAnsi="Times New Roman"/>
            <w:i/>
            <w:iCs/>
          </w:rPr>
          <w:t>lth care sector to deal with spillage</w:t>
        </w:r>
        <w:r w:rsidR="00824CBA">
          <w:rPr>
            <w:rFonts w:ascii="Times New Roman" w:hAnsi="Times New Roman"/>
            <w:i/>
            <w:iCs/>
          </w:rPr>
          <w:t>s of body fluids</w:t>
        </w:r>
        <w:r w:rsidR="001F756F">
          <w:rPr>
            <w:rFonts w:ascii="Times New Roman" w:hAnsi="Times New Roman"/>
            <w:i/>
            <w:iCs/>
          </w:rPr>
          <w:t xml:space="preserve">, </w:t>
        </w:r>
        <w:r w:rsidR="00CF4596">
          <w:rPr>
            <w:rFonts w:ascii="Times New Roman" w:hAnsi="Times New Roman"/>
            <w:i/>
            <w:iCs/>
          </w:rPr>
          <w:t>disinfe</w:t>
        </w:r>
        <w:r w:rsidR="00743AE1">
          <w:rPr>
            <w:rFonts w:ascii="Times New Roman" w:hAnsi="Times New Roman"/>
            <w:i/>
            <w:iCs/>
          </w:rPr>
          <w:t xml:space="preserve">ctants </w:t>
        </w:r>
        <w:r w:rsidR="00300643">
          <w:rPr>
            <w:rFonts w:ascii="Times New Roman" w:hAnsi="Times New Roman"/>
            <w:i/>
            <w:iCs/>
          </w:rPr>
          <w:t>are</w:t>
        </w:r>
        <w:r w:rsidR="00743AE1">
          <w:rPr>
            <w:rFonts w:ascii="Times New Roman" w:hAnsi="Times New Roman"/>
            <w:i/>
            <w:iCs/>
          </w:rPr>
          <w:t xml:space="preserve"> not affective if </w:t>
        </w:r>
        <w:r w:rsidR="009149EB">
          <w:rPr>
            <w:rFonts w:ascii="Times New Roman" w:hAnsi="Times New Roman"/>
            <w:i/>
            <w:iCs/>
          </w:rPr>
          <w:t xml:space="preserve">cleaning has not </w:t>
        </w:r>
        <w:r w:rsidR="00300643">
          <w:rPr>
            <w:rFonts w:ascii="Times New Roman" w:hAnsi="Times New Roman"/>
            <w:i/>
            <w:iCs/>
          </w:rPr>
          <w:t>taken</w:t>
        </w:r>
        <w:r w:rsidR="009149EB">
          <w:rPr>
            <w:rFonts w:ascii="Times New Roman" w:hAnsi="Times New Roman"/>
            <w:i/>
            <w:iCs/>
          </w:rPr>
          <w:t xml:space="preserve"> place beforehand</w:t>
        </w:r>
        <w:r w:rsidR="002A7027">
          <w:rPr>
            <w:rFonts w:ascii="Times New Roman" w:hAnsi="Times New Roman"/>
            <w:i/>
            <w:iCs/>
          </w:rPr>
          <w:t xml:space="preserve">. Disinfectants </w:t>
        </w:r>
        <w:r w:rsidR="00300643">
          <w:rPr>
            <w:rFonts w:ascii="Times New Roman" w:hAnsi="Times New Roman"/>
            <w:i/>
            <w:iCs/>
          </w:rPr>
          <w:t xml:space="preserve">are only necessary </w:t>
        </w:r>
        <w:r w:rsidR="002E6045">
          <w:rPr>
            <w:rFonts w:ascii="Times New Roman" w:hAnsi="Times New Roman"/>
            <w:i/>
            <w:iCs/>
          </w:rPr>
          <w:t xml:space="preserve">to decontaminate when </w:t>
        </w:r>
        <w:r w:rsidR="004C7670">
          <w:rPr>
            <w:rFonts w:ascii="Times New Roman" w:hAnsi="Times New Roman"/>
            <w:i/>
            <w:iCs/>
          </w:rPr>
          <w:t>potential infection is suspected</w:t>
        </w:r>
        <w:r w:rsidR="007F42A0">
          <w:rPr>
            <w:rFonts w:ascii="Times New Roman" w:hAnsi="Times New Roman"/>
            <w:i/>
            <w:iCs/>
          </w:rPr>
          <w:t xml:space="preserve"> and after spillage of organi</w:t>
        </w:r>
        <w:r w:rsidR="00F62F0B">
          <w:rPr>
            <w:rFonts w:ascii="Times New Roman" w:hAnsi="Times New Roman"/>
            <w:i/>
            <w:iCs/>
          </w:rPr>
          <w:t>c matter, blood,</w:t>
        </w:r>
        <w:r w:rsidR="00344E1F">
          <w:rPr>
            <w:rFonts w:ascii="Times New Roman" w:hAnsi="Times New Roman"/>
            <w:i/>
            <w:iCs/>
          </w:rPr>
          <w:t xml:space="preserve"> pus etc.</w:t>
        </w:r>
      </w:ins>
    </w:p>
    <w:p w14:paraId="0E35FE1B" w14:textId="09ABF804" w:rsidR="00E73900" w:rsidRPr="00FF61DF" w:rsidRDefault="00512DA8" w:rsidP="00914668">
      <w:pPr>
        <w:jc w:val="both"/>
        <w:rPr>
          <w:ins w:id="41" w:author="Happines Malinga" w:date="2024-03-26T23:10:00Z" w16du:dateUtc="2024-03-26T23:10:00Z"/>
          <w:rFonts w:ascii="Times New Roman" w:hAnsi="Times New Roman"/>
          <w:i/>
          <w:iCs/>
        </w:rPr>
      </w:pPr>
      <w:ins w:id="42" w:author="Happines Malinga" w:date="2024-03-26T23:10:00Z" w16du:dateUtc="2024-03-26T23:10:00Z">
        <w:r w:rsidRPr="00E73900">
          <w:rPr>
            <w:rFonts w:ascii="Times New Roman" w:hAnsi="Times New Roman"/>
            <w:b/>
            <w:bCs/>
            <w:i/>
            <w:iCs/>
          </w:rPr>
          <w:t>Examples</w:t>
        </w:r>
        <w:r>
          <w:rPr>
            <w:rFonts w:ascii="Times New Roman" w:hAnsi="Times New Roman"/>
            <w:i/>
            <w:iCs/>
          </w:rPr>
          <w:t xml:space="preserve"> </w:t>
        </w:r>
        <w:r w:rsidR="00F37405">
          <w:rPr>
            <w:rFonts w:ascii="Times New Roman" w:hAnsi="Times New Roman"/>
            <w:i/>
            <w:iCs/>
          </w:rPr>
          <w:t>alcohol, ch</w:t>
        </w:r>
        <w:r w:rsidR="004B670D">
          <w:rPr>
            <w:rFonts w:ascii="Times New Roman" w:hAnsi="Times New Roman"/>
            <w:i/>
            <w:iCs/>
          </w:rPr>
          <w:t>lorine comp</w:t>
        </w:r>
        <w:r w:rsidR="00145914">
          <w:rPr>
            <w:rFonts w:ascii="Times New Roman" w:hAnsi="Times New Roman"/>
            <w:i/>
            <w:iCs/>
          </w:rPr>
          <w:t>ounds and hydrogen peroxide</w:t>
        </w:r>
        <w:r w:rsidR="00E73900">
          <w:rPr>
            <w:rFonts w:ascii="Times New Roman" w:hAnsi="Times New Roman"/>
            <w:i/>
            <w:iCs/>
          </w:rPr>
          <w:t>.</w:t>
        </w:r>
        <w:r w:rsidR="00300643">
          <w:rPr>
            <w:rFonts w:ascii="Times New Roman" w:hAnsi="Times New Roman"/>
            <w:i/>
            <w:iCs/>
          </w:rPr>
          <w:t xml:space="preserve"> </w:t>
        </w:r>
      </w:ins>
    </w:p>
    <w:p w14:paraId="6B73ECEE" w14:textId="77777777" w:rsidR="00914668" w:rsidRPr="00914668" w:rsidRDefault="00914668" w:rsidP="00914668">
      <w:pPr>
        <w:jc w:val="both"/>
        <w:rPr>
          <w:del w:id="43" w:author="Happines Malinga" w:date="2024-03-26T23:10:00Z" w16du:dateUtc="2024-03-26T23:10:00Z"/>
          <w:rFonts w:ascii="Times New Roman" w:hAnsi="Times New Roman"/>
        </w:rPr>
      </w:pPr>
      <w:del w:id="44" w:author="Happines Malinga" w:date="2024-03-26T23:10:00Z" w16du:dateUtc="2024-03-26T23:10:00Z">
        <w:r w:rsidRPr="00914668">
          <w:rPr>
            <w:rFonts w:ascii="Times New Roman" w:hAnsi="Times New Roman"/>
          </w:rPr>
          <w:delText>Disinfection</w:delText>
        </w:r>
      </w:del>
    </w:p>
    <w:p w14:paraId="59555D72" w14:textId="77777777" w:rsidR="00914668" w:rsidRPr="00914668" w:rsidRDefault="00914668" w:rsidP="00914668">
      <w:pPr>
        <w:jc w:val="both"/>
        <w:rPr>
          <w:rFonts w:ascii="Times New Roman" w:hAnsi="Times New Roman"/>
        </w:rPr>
      </w:pPr>
    </w:p>
    <w:p w14:paraId="3AEEC956" w14:textId="4998A377" w:rsidR="00914668" w:rsidRDefault="00914668" w:rsidP="00914668">
      <w:pPr>
        <w:jc w:val="both"/>
        <w:rPr>
          <w:del w:id="45" w:author="Happines Malinga" w:date="2024-03-26T23:10:00Z" w16du:dateUtc="2024-03-26T23:10:00Z"/>
          <w:rFonts w:ascii="Times New Roman" w:hAnsi="Times New Roman"/>
        </w:rPr>
      </w:pPr>
      <w:ins w:id="46" w:author="Happines Malinga" w:date="2024-03-26T23:10:00Z" w16du:dateUtc="2024-03-26T23:10:00Z">
        <w:r w:rsidRPr="00455821">
          <w:rPr>
            <w:rFonts w:ascii="Times New Roman" w:hAnsi="Times New Roman"/>
            <w:b/>
            <w:bCs/>
            <w:i/>
            <w:iCs/>
          </w:rPr>
          <w:t>Sterilization</w:t>
        </w:r>
        <w:r w:rsidR="006A3CEB" w:rsidRPr="00455821">
          <w:rPr>
            <w:rFonts w:ascii="Times New Roman" w:hAnsi="Times New Roman"/>
            <w:i/>
            <w:iCs/>
          </w:rPr>
          <w:t xml:space="preserve"> </w:t>
        </w:r>
        <w:r w:rsidR="001F577E" w:rsidRPr="00455821">
          <w:rPr>
            <w:rFonts w:ascii="Times New Roman" w:hAnsi="Times New Roman"/>
            <w:i/>
            <w:iCs/>
          </w:rPr>
          <w:t xml:space="preserve">is a process that kills </w:t>
        </w:r>
        <w:r w:rsidR="0041150F" w:rsidRPr="00455821">
          <w:rPr>
            <w:rFonts w:ascii="Times New Roman" w:hAnsi="Times New Roman"/>
            <w:i/>
            <w:iCs/>
          </w:rPr>
          <w:t xml:space="preserve">all micro-organisms, including </w:t>
        </w:r>
        <w:r w:rsidR="00E461A2" w:rsidRPr="00455821">
          <w:rPr>
            <w:rFonts w:ascii="Times New Roman" w:hAnsi="Times New Roman"/>
            <w:i/>
            <w:iCs/>
          </w:rPr>
          <w:t xml:space="preserve">viruses and bacterial </w:t>
        </w:r>
        <w:r w:rsidR="00455821" w:rsidRPr="00455821">
          <w:rPr>
            <w:rFonts w:ascii="Times New Roman" w:hAnsi="Times New Roman"/>
            <w:i/>
            <w:iCs/>
          </w:rPr>
          <w:t>spores.</w:t>
        </w:r>
      </w:ins>
      <w:del w:id="47" w:author="Happines Malinga" w:date="2024-03-26T23:10:00Z" w16du:dateUtc="2024-03-26T23:10:00Z">
        <w:r w:rsidRPr="00914668">
          <w:rPr>
            <w:rFonts w:ascii="Times New Roman" w:hAnsi="Times New Roman"/>
          </w:rPr>
          <w:delText>Sterilization</w:delText>
        </w:r>
      </w:del>
    </w:p>
    <w:p w14:paraId="7A07A18C" w14:textId="77777777" w:rsidR="00F20F79" w:rsidRDefault="00F20F79" w:rsidP="00914668">
      <w:pPr>
        <w:jc w:val="both"/>
        <w:rPr>
          <w:rFonts w:ascii="Times New Roman" w:hAnsi="Times New Roman"/>
        </w:rPr>
      </w:pPr>
    </w:p>
    <w:p w14:paraId="0EDAB9B9" w14:textId="60E69A5B" w:rsidR="00F20F79" w:rsidRPr="00F20F79" w:rsidRDefault="00F20F79" w:rsidP="00914668">
      <w:pPr>
        <w:jc w:val="both"/>
        <w:rPr>
          <w:rFonts w:ascii="Times New Roman" w:hAnsi="Times New Roman"/>
          <w:color w:val="FF0000"/>
        </w:rPr>
      </w:pPr>
      <w:r w:rsidRPr="00F20F79">
        <w:rPr>
          <w:rFonts w:ascii="Times New Roman" w:hAnsi="Times New Roman"/>
          <w:color w:val="FF0000"/>
        </w:rPr>
        <w:t>Sharps</w:t>
      </w:r>
    </w:p>
    <w:p w14:paraId="75AEC9CC" w14:textId="77777777" w:rsidR="00914668" w:rsidRPr="00914668" w:rsidRDefault="00914668" w:rsidP="00914668">
      <w:pPr>
        <w:jc w:val="both"/>
      </w:pPr>
    </w:p>
    <w:p w14:paraId="4D8083FB" w14:textId="77777777" w:rsidR="00914668" w:rsidRPr="00FA419F" w:rsidRDefault="00914668" w:rsidP="00914668">
      <w:pPr>
        <w:jc w:val="both"/>
      </w:pPr>
      <w:r w:rsidRPr="00FA419F">
        <w:rPr>
          <w:noProof/>
        </w:rPr>
        <w:drawing>
          <wp:inline distT="0" distB="0" distL="0" distR="0" wp14:anchorId="3541ED0F" wp14:editId="3D301CDC">
            <wp:extent cx="1571625" cy="1571625"/>
            <wp:effectExtent l="0" t="0" r="9525" b="9525"/>
            <wp:docPr id="8" name="Picture 3" descr="A yellow and orange bucket with a red l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yellow and orange bucket with a red li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56540B2D" w14:textId="77777777" w:rsidR="00914668" w:rsidRDefault="00914668" w:rsidP="00914668">
      <w:pPr>
        <w:jc w:val="both"/>
      </w:pPr>
    </w:p>
    <w:p w14:paraId="713D92C3" w14:textId="6E626F9A" w:rsidR="00914668" w:rsidRPr="00914668" w:rsidRDefault="00914668" w:rsidP="00914668">
      <w:pPr>
        <w:jc w:val="both"/>
        <w:rPr>
          <w:rFonts w:ascii="Times New Roman" w:hAnsi="Times New Roman"/>
          <w:bCs/>
        </w:rPr>
      </w:pPr>
      <w:r w:rsidRPr="00914668">
        <w:rPr>
          <w:rFonts w:ascii="Times New Roman" w:hAnsi="Times New Roman"/>
          <w:bCs/>
        </w:rPr>
        <w:t>What PPE would you use when handling sharps</w:t>
      </w:r>
      <w:r>
        <w:rPr>
          <w:rFonts w:ascii="Times New Roman" w:hAnsi="Times New Roman"/>
          <w:bCs/>
        </w:rPr>
        <w:t>, explain why?</w:t>
      </w:r>
    </w:p>
    <w:p w14:paraId="43C2E721" w14:textId="77777777" w:rsidR="00BB0AFB" w:rsidRDefault="00BB0AFB" w:rsidP="00914668">
      <w:pPr>
        <w:jc w:val="both"/>
        <w:rPr>
          <w:ins w:id="48" w:author="Happines Malinga" w:date="2024-03-26T23:10:00Z" w16du:dateUtc="2024-03-26T23:10:00Z"/>
          <w:rFonts w:ascii="Times New Roman" w:hAnsi="Times New Roman"/>
          <w:bCs/>
        </w:rPr>
      </w:pPr>
    </w:p>
    <w:p w14:paraId="05F5F917" w14:textId="05FBCF7F" w:rsidR="00BB0AFB" w:rsidRPr="001D6EB1" w:rsidRDefault="00BB0AFB" w:rsidP="00914668">
      <w:pPr>
        <w:jc w:val="both"/>
        <w:rPr>
          <w:ins w:id="49" w:author="Happines Malinga" w:date="2024-03-26T23:10:00Z" w16du:dateUtc="2024-03-26T23:10:00Z"/>
          <w:rFonts w:ascii="Times New Roman" w:hAnsi="Times New Roman"/>
          <w:bCs/>
          <w:i/>
          <w:iCs/>
        </w:rPr>
      </w:pPr>
      <w:ins w:id="50" w:author="Happines Malinga" w:date="2024-03-26T23:10:00Z" w16du:dateUtc="2024-03-26T23:10:00Z">
        <w:r w:rsidRPr="001D6EB1">
          <w:rPr>
            <w:rFonts w:ascii="Times New Roman" w:hAnsi="Times New Roman"/>
            <w:bCs/>
            <w:i/>
            <w:iCs/>
          </w:rPr>
          <w:t>Cu</w:t>
        </w:r>
        <w:r w:rsidR="00E91F32" w:rsidRPr="001D6EB1">
          <w:rPr>
            <w:rFonts w:ascii="Times New Roman" w:hAnsi="Times New Roman"/>
            <w:bCs/>
            <w:i/>
            <w:iCs/>
          </w:rPr>
          <w:t>t-</w:t>
        </w:r>
        <w:r w:rsidR="00C7331C" w:rsidRPr="001D6EB1">
          <w:rPr>
            <w:rFonts w:ascii="Times New Roman" w:hAnsi="Times New Roman"/>
            <w:bCs/>
            <w:i/>
            <w:iCs/>
          </w:rPr>
          <w:t>resistance gloves</w:t>
        </w:r>
        <w:r w:rsidR="00E91F32" w:rsidRPr="001D6EB1">
          <w:rPr>
            <w:rFonts w:ascii="Times New Roman" w:hAnsi="Times New Roman"/>
            <w:bCs/>
            <w:i/>
            <w:iCs/>
          </w:rPr>
          <w:t xml:space="preserve">, full </w:t>
        </w:r>
        <w:r w:rsidR="009E0079" w:rsidRPr="001D6EB1">
          <w:rPr>
            <w:rFonts w:ascii="Times New Roman" w:hAnsi="Times New Roman"/>
            <w:bCs/>
            <w:i/>
            <w:iCs/>
          </w:rPr>
          <w:t xml:space="preserve">length lab coats/gowns and face </w:t>
        </w:r>
        <w:r w:rsidR="001D6EB1" w:rsidRPr="001D6EB1">
          <w:rPr>
            <w:rFonts w:ascii="Times New Roman" w:hAnsi="Times New Roman"/>
            <w:bCs/>
            <w:i/>
            <w:iCs/>
          </w:rPr>
          <w:t>shield/safety goggles</w:t>
        </w:r>
        <w:r w:rsidR="0093261B">
          <w:rPr>
            <w:rFonts w:ascii="Times New Roman" w:hAnsi="Times New Roman"/>
            <w:bCs/>
            <w:i/>
            <w:iCs/>
          </w:rPr>
          <w:t>. To provide protection of skin</w:t>
        </w:r>
        <w:r w:rsidR="00394440">
          <w:rPr>
            <w:rFonts w:ascii="Times New Roman" w:hAnsi="Times New Roman"/>
            <w:bCs/>
            <w:i/>
            <w:iCs/>
          </w:rPr>
          <w:t>, including forearms, fingers and eyes</w:t>
        </w:r>
        <w:r w:rsidR="00C92A75">
          <w:rPr>
            <w:rFonts w:ascii="Times New Roman" w:hAnsi="Times New Roman"/>
            <w:bCs/>
            <w:i/>
            <w:iCs/>
          </w:rPr>
          <w:t>.</w:t>
        </w:r>
      </w:ins>
    </w:p>
    <w:p w14:paraId="3C1C9CFA" w14:textId="77777777" w:rsidR="0089276E" w:rsidRPr="001D6EB1" w:rsidRDefault="0089276E" w:rsidP="00914668">
      <w:pPr>
        <w:jc w:val="both"/>
        <w:rPr>
          <w:ins w:id="51" w:author="Happines Malinga" w:date="2024-03-26T23:10:00Z" w16du:dateUtc="2024-03-26T23:10:00Z"/>
          <w:rFonts w:ascii="Times New Roman" w:hAnsi="Times New Roman"/>
          <w:bCs/>
          <w:i/>
          <w:iCs/>
        </w:rPr>
      </w:pPr>
    </w:p>
    <w:p w14:paraId="623445BD" w14:textId="77777777" w:rsidR="00914668" w:rsidRPr="00914668" w:rsidRDefault="00914668" w:rsidP="00914668">
      <w:pPr>
        <w:jc w:val="both"/>
        <w:rPr>
          <w:rFonts w:ascii="Times New Roman" w:hAnsi="Times New Roman"/>
          <w:bCs/>
        </w:rPr>
      </w:pPr>
    </w:p>
    <w:p w14:paraId="0A644A17" w14:textId="77DA3A44" w:rsidR="00914668" w:rsidRPr="00914668" w:rsidRDefault="00914668" w:rsidP="00914668">
      <w:pPr>
        <w:spacing w:line="360" w:lineRule="auto"/>
        <w:jc w:val="both"/>
        <w:rPr>
          <w:rFonts w:ascii="Times New Roman" w:hAnsi="Times New Roman"/>
          <w:bCs/>
        </w:rPr>
      </w:pPr>
      <w:r w:rsidRPr="00914668">
        <w:rPr>
          <w:rFonts w:ascii="Times New Roman" w:hAnsi="Times New Roman"/>
          <w:bCs/>
        </w:rPr>
        <w:t>Explain how you dispose of a sharp?</w:t>
      </w:r>
    </w:p>
    <w:p w14:paraId="7759B8DC" w14:textId="326C957F" w:rsidR="00914668" w:rsidRDefault="00914668" w:rsidP="00914668">
      <w:pPr>
        <w:spacing w:line="360" w:lineRule="auto"/>
        <w:jc w:val="both"/>
        <w:rPr>
          <w:rFonts w:ascii="Times New Roman" w:hAnsi="Times New Roman"/>
          <w:bCs/>
        </w:rPr>
      </w:pPr>
      <w:r w:rsidRPr="00914668">
        <w:rPr>
          <w:rFonts w:ascii="Times New Roman" w:hAnsi="Times New Roman"/>
          <w:bCs/>
        </w:rPr>
        <w:t xml:space="preserve">List 4 things you must never </w:t>
      </w:r>
      <w:r w:rsidR="00E272BF">
        <w:rPr>
          <w:rFonts w:ascii="Times New Roman" w:hAnsi="Times New Roman"/>
          <w:bCs/>
        </w:rPr>
        <w:t>d</w:t>
      </w:r>
      <w:r w:rsidRPr="00914668">
        <w:rPr>
          <w:rFonts w:ascii="Times New Roman" w:hAnsi="Times New Roman"/>
          <w:bCs/>
        </w:rPr>
        <w:t>o with a sharp</w:t>
      </w:r>
    </w:p>
    <w:p w14:paraId="3231CFE8" w14:textId="47FE9AC6" w:rsidR="007C523E" w:rsidRDefault="00685B82" w:rsidP="00914668">
      <w:pPr>
        <w:spacing w:line="360" w:lineRule="auto"/>
        <w:jc w:val="both"/>
        <w:rPr>
          <w:rFonts w:ascii="Times New Roman" w:hAnsi="Times New Roman"/>
          <w:bCs/>
          <w:i/>
          <w:iCs/>
        </w:rPr>
      </w:pPr>
      <w:r w:rsidRPr="00DF607F">
        <w:rPr>
          <w:rFonts w:ascii="Times New Roman" w:hAnsi="Times New Roman"/>
          <w:bCs/>
          <w:i/>
          <w:iCs/>
        </w:rPr>
        <w:lastRenderedPageBreak/>
        <w:t xml:space="preserve">Never discard </w:t>
      </w:r>
      <w:r w:rsidR="00C759E7" w:rsidRPr="00DF607F">
        <w:rPr>
          <w:rFonts w:ascii="Times New Roman" w:hAnsi="Times New Roman"/>
          <w:bCs/>
          <w:i/>
          <w:iCs/>
        </w:rPr>
        <w:t>needles, s</w:t>
      </w:r>
      <w:r w:rsidR="009B696C" w:rsidRPr="00DF607F">
        <w:rPr>
          <w:rFonts w:ascii="Times New Roman" w:hAnsi="Times New Roman"/>
          <w:bCs/>
          <w:i/>
          <w:iCs/>
        </w:rPr>
        <w:t>yringes or sharps</w:t>
      </w:r>
      <w:r w:rsidR="00A11AFB" w:rsidRPr="00DF607F">
        <w:rPr>
          <w:rFonts w:ascii="Times New Roman" w:hAnsi="Times New Roman"/>
          <w:bCs/>
          <w:i/>
          <w:iCs/>
        </w:rPr>
        <w:t xml:space="preserve"> in </w:t>
      </w:r>
      <w:r w:rsidR="006209FC" w:rsidRPr="00DF607F">
        <w:rPr>
          <w:rFonts w:ascii="Times New Roman" w:hAnsi="Times New Roman"/>
          <w:bCs/>
          <w:i/>
          <w:iCs/>
        </w:rPr>
        <w:t>polythene</w:t>
      </w:r>
      <w:r w:rsidR="00A11AFB" w:rsidRPr="00DF607F">
        <w:rPr>
          <w:rFonts w:ascii="Times New Roman" w:hAnsi="Times New Roman"/>
          <w:bCs/>
          <w:i/>
          <w:iCs/>
        </w:rPr>
        <w:t xml:space="preserve"> bags</w:t>
      </w:r>
      <w:r w:rsidR="00DF607F">
        <w:rPr>
          <w:rFonts w:ascii="Times New Roman" w:hAnsi="Times New Roman"/>
          <w:bCs/>
          <w:i/>
          <w:iCs/>
        </w:rPr>
        <w:t>.</w:t>
      </w:r>
    </w:p>
    <w:p w14:paraId="40C69648" w14:textId="52B96615" w:rsidR="00DF607F" w:rsidRDefault="006209FC" w:rsidP="00914668">
      <w:pPr>
        <w:spacing w:line="360" w:lineRule="auto"/>
        <w:jc w:val="both"/>
        <w:rPr>
          <w:rFonts w:ascii="Times New Roman" w:hAnsi="Times New Roman"/>
          <w:bCs/>
          <w:i/>
          <w:iCs/>
        </w:rPr>
      </w:pPr>
      <w:r>
        <w:rPr>
          <w:rFonts w:ascii="Times New Roman" w:hAnsi="Times New Roman"/>
          <w:bCs/>
          <w:i/>
          <w:iCs/>
        </w:rPr>
        <w:t xml:space="preserve">Never </w:t>
      </w:r>
      <w:r w:rsidR="00C22D49">
        <w:rPr>
          <w:rFonts w:ascii="Times New Roman" w:hAnsi="Times New Roman"/>
          <w:bCs/>
          <w:i/>
          <w:iCs/>
        </w:rPr>
        <w:t>leave sharps ly</w:t>
      </w:r>
      <w:r w:rsidR="0016392E">
        <w:rPr>
          <w:rFonts w:ascii="Times New Roman" w:hAnsi="Times New Roman"/>
          <w:bCs/>
          <w:i/>
          <w:iCs/>
        </w:rPr>
        <w:t>ing around.</w:t>
      </w:r>
    </w:p>
    <w:p w14:paraId="3C0F58A1" w14:textId="5B0CCF03" w:rsidR="0016392E" w:rsidRDefault="0016392E" w:rsidP="00914668">
      <w:pPr>
        <w:spacing w:line="360" w:lineRule="auto"/>
        <w:jc w:val="both"/>
        <w:rPr>
          <w:rFonts w:ascii="Times New Roman" w:hAnsi="Times New Roman"/>
          <w:bCs/>
          <w:i/>
          <w:iCs/>
        </w:rPr>
      </w:pPr>
      <w:r>
        <w:rPr>
          <w:rFonts w:ascii="Times New Roman" w:hAnsi="Times New Roman"/>
          <w:bCs/>
          <w:i/>
          <w:iCs/>
        </w:rPr>
        <w:t xml:space="preserve">Never </w:t>
      </w:r>
      <w:r w:rsidR="0095347D">
        <w:rPr>
          <w:rFonts w:ascii="Times New Roman" w:hAnsi="Times New Roman"/>
          <w:bCs/>
          <w:i/>
          <w:iCs/>
        </w:rPr>
        <w:t>attempt to decant contents of small sharps</w:t>
      </w:r>
      <w:r w:rsidR="00312712">
        <w:rPr>
          <w:rFonts w:ascii="Times New Roman" w:hAnsi="Times New Roman"/>
          <w:bCs/>
          <w:i/>
          <w:iCs/>
        </w:rPr>
        <w:t xml:space="preserve"> containers into a </w:t>
      </w:r>
      <w:r w:rsidR="00DD12AA">
        <w:rPr>
          <w:rFonts w:ascii="Times New Roman" w:hAnsi="Times New Roman"/>
          <w:bCs/>
          <w:i/>
          <w:iCs/>
        </w:rPr>
        <w:t>large container</w:t>
      </w:r>
      <w:r w:rsidR="00312712">
        <w:rPr>
          <w:rFonts w:ascii="Times New Roman" w:hAnsi="Times New Roman"/>
          <w:bCs/>
          <w:i/>
          <w:iCs/>
        </w:rPr>
        <w:t>.</w:t>
      </w:r>
    </w:p>
    <w:p w14:paraId="4CB86D6A" w14:textId="2DDA8B93" w:rsidR="00DD12AA" w:rsidRDefault="008B2062" w:rsidP="00914668">
      <w:pPr>
        <w:spacing w:line="360" w:lineRule="auto"/>
        <w:jc w:val="both"/>
        <w:rPr>
          <w:rFonts w:ascii="Times New Roman" w:hAnsi="Times New Roman"/>
          <w:bCs/>
          <w:i/>
          <w:iCs/>
        </w:rPr>
      </w:pPr>
      <w:r>
        <w:rPr>
          <w:rFonts w:ascii="Times New Roman" w:hAnsi="Times New Roman"/>
          <w:bCs/>
          <w:i/>
          <w:iCs/>
        </w:rPr>
        <w:t xml:space="preserve">Never insert finger/hand past </w:t>
      </w:r>
      <w:r w:rsidR="00204A74">
        <w:rPr>
          <w:rFonts w:ascii="Times New Roman" w:hAnsi="Times New Roman"/>
          <w:bCs/>
          <w:i/>
          <w:iCs/>
        </w:rPr>
        <w:t xml:space="preserve">the level of the lid on a </w:t>
      </w:r>
      <w:r w:rsidR="001340C3">
        <w:rPr>
          <w:rFonts w:ascii="Times New Roman" w:hAnsi="Times New Roman"/>
          <w:bCs/>
          <w:i/>
          <w:iCs/>
        </w:rPr>
        <w:t>sharp</w:t>
      </w:r>
      <w:r w:rsidR="008F3F6A">
        <w:rPr>
          <w:rFonts w:ascii="Times New Roman" w:hAnsi="Times New Roman"/>
          <w:bCs/>
          <w:i/>
          <w:iCs/>
        </w:rPr>
        <w:t xml:space="preserve"> container.</w:t>
      </w:r>
    </w:p>
    <w:p w14:paraId="07428275" w14:textId="77777777" w:rsidR="000C1A2F" w:rsidRPr="00DF607F" w:rsidRDefault="000C1A2F" w:rsidP="00914668">
      <w:pPr>
        <w:spacing w:line="360" w:lineRule="auto"/>
        <w:jc w:val="both"/>
        <w:rPr>
          <w:rFonts w:ascii="Times New Roman" w:hAnsi="Times New Roman"/>
          <w:bCs/>
          <w:i/>
          <w:iCs/>
        </w:rPr>
      </w:pPr>
    </w:p>
    <w:p w14:paraId="38AD9AEC" w14:textId="77777777" w:rsidR="00C92A75" w:rsidRPr="00914668" w:rsidRDefault="00C92A75" w:rsidP="00914668">
      <w:pPr>
        <w:spacing w:line="360" w:lineRule="auto"/>
        <w:jc w:val="both"/>
        <w:rPr>
          <w:ins w:id="52" w:author="Happines Malinga" w:date="2024-03-26T23:10:00Z" w16du:dateUtc="2024-03-26T23:10:00Z"/>
          <w:rFonts w:ascii="Times New Roman" w:hAnsi="Times New Roman"/>
          <w:bCs/>
        </w:rPr>
      </w:pPr>
    </w:p>
    <w:p w14:paraId="447B1372" w14:textId="77777777" w:rsidR="00914668" w:rsidRDefault="00914668" w:rsidP="00914668">
      <w:pPr>
        <w:jc w:val="both"/>
        <w:rPr>
          <w:rFonts w:eastAsia="Times New Roman"/>
          <w:color w:val="FF0000"/>
          <w:sz w:val="32"/>
          <w:szCs w:val="32"/>
          <w:u w:val="single"/>
        </w:rPr>
      </w:pPr>
    </w:p>
    <w:p w14:paraId="40A5D401" w14:textId="5C4BF991" w:rsidR="00914668" w:rsidRDefault="00914668" w:rsidP="00914668">
      <w:pPr>
        <w:jc w:val="both"/>
        <w:rPr>
          <w:rFonts w:eastAsia="Times New Roman"/>
          <w:color w:val="FF0000"/>
          <w:sz w:val="32"/>
          <w:szCs w:val="32"/>
          <w:u w:val="single"/>
        </w:rPr>
      </w:pPr>
    </w:p>
    <w:p w14:paraId="34C3112A" w14:textId="77777777" w:rsidR="00914668" w:rsidRDefault="00914668" w:rsidP="00914668">
      <w:pPr>
        <w:jc w:val="both"/>
        <w:rPr>
          <w:rFonts w:eastAsia="Times New Roman"/>
          <w:color w:val="FF0000"/>
          <w:sz w:val="32"/>
          <w:szCs w:val="32"/>
          <w:u w:val="single"/>
        </w:rPr>
      </w:pPr>
    </w:p>
    <w:p w14:paraId="23A64355" w14:textId="77777777" w:rsidR="00914668" w:rsidRDefault="00914668" w:rsidP="00914668">
      <w:pPr>
        <w:jc w:val="both"/>
        <w:rPr>
          <w:rFonts w:eastAsia="Times New Roman"/>
          <w:color w:val="FF0000"/>
          <w:sz w:val="32"/>
          <w:szCs w:val="32"/>
          <w:u w:val="single"/>
        </w:rPr>
      </w:pPr>
    </w:p>
    <w:p w14:paraId="74195E4E" w14:textId="77777777" w:rsidR="00914668" w:rsidRDefault="00914668" w:rsidP="00914668">
      <w:pPr>
        <w:jc w:val="both"/>
        <w:rPr>
          <w:rFonts w:eastAsia="Times New Roman"/>
          <w:color w:val="FF0000"/>
          <w:sz w:val="32"/>
          <w:szCs w:val="32"/>
          <w:u w:val="single"/>
        </w:rPr>
      </w:pPr>
    </w:p>
    <w:p w14:paraId="206DAA9C" w14:textId="77777777" w:rsidR="00914668" w:rsidRDefault="00914668" w:rsidP="00914668">
      <w:pPr>
        <w:jc w:val="both"/>
        <w:rPr>
          <w:rFonts w:eastAsia="Times New Roman"/>
          <w:color w:val="FF0000"/>
          <w:sz w:val="32"/>
          <w:szCs w:val="32"/>
          <w:u w:val="single"/>
        </w:rPr>
      </w:pPr>
    </w:p>
    <w:p w14:paraId="18573839" w14:textId="77777777" w:rsidR="00914668" w:rsidRDefault="00914668" w:rsidP="00914668">
      <w:pPr>
        <w:jc w:val="both"/>
        <w:rPr>
          <w:rFonts w:eastAsia="Times New Roman"/>
          <w:color w:val="FF0000"/>
          <w:sz w:val="32"/>
          <w:szCs w:val="32"/>
          <w:u w:val="single"/>
        </w:rPr>
      </w:pPr>
    </w:p>
    <w:p w14:paraId="3A765A31" w14:textId="63F8DB1F" w:rsidR="00914668" w:rsidRPr="00AF5F7C" w:rsidRDefault="00914668" w:rsidP="00914668">
      <w:pPr>
        <w:jc w:val="both"/>
        <w:rPr>
          <w:rFonts w:eastAsia="Times New Roman"/>
          <w:color w:val="FF0000"/>
          <w:sz w:val="32"/>
          <w:szCs w:val="32"/>
          <w:u w:val="single"/>
        </w:rPr>
      </w:pPr>
      <w:r w:rsidRPr="00AF5F7C">
        <w:rPr>
          <w:rFonts w:eastAsia="Times New Roman"/>
          <w:color w:val="FF0000"/>
          <w:sz w:val="32"/>
          <w:szCs w:val="32"/>
          <w:u w:val="single"/>
        </w:rPr>
        <w:t>The Learner will demonstrate the appropriate way to manage blood and bodily fluid spillages</w:t>
      </w:r>
      <w:r w:rsidRPr="00AF5F7C">
        <w:rPr>
          <w:rFonts w:ascii="Times New Roman" w:hAnsi="Times New Roman"/>
          <w:b/>
          <w:color w:val="FF0000"/>
        </w:rPr>
        <w:t xml:space="preserve"> </w:t>
      </w:r>
      <w:r w:rsidRPr="00AF5F7C">
        <w:rPr>
          <w:rFonts w:eastAsia="Times New Roman"/>
          <w:color w:val="FF0000"/>
          <w:sz w:val="32"/>
          <w:szCs w:val="32"/>
          <w:u w:val="single"/>
        </w:rPr>
        <w:t>this will be recorded/video. 10%</w:t>
      </w:r>
    </w:p>
    <w:p w14:paraId="696ECCC9" w14:textId="77777777" w:rsidR="00914668" w:rsidRDefault="00914668" w:rsidP="00914668">
      <w:pPr>
        <w:jc w:val="both"/>
        <w:rPr>
          <w:rFonts w:eastAsia="Times New Roman"/>
        </w:rPr>
      </w:pPr>
    </w:p>
    <w:p w14:paraId="5AB323B1" w14:textId="77777777" w:rsidR="00914668" w:rsidRDefault="00914668" w:rsidP="00914668">
      <w:pPr>
        <w:jc w:val="both"/>
        <w:rPr>
          <w:rFonts w:ascii="Times New Roman" w:hAnsi="Times New Roman"/>
          <w:b/>
        </w:rPr>
      </w:pPr>
    </w:p>
    <w:p w14:paraId="256D33FD" w14:textId="5AA3EE05" w:rsidR="00914668" w:rsidRPr="000477CD" w:rsidRDefault="00914668" w:rsidP="00914668">
      <w:pPr>
        <w:jc w:val="both"/>
        <w:rPr>
          <w:rFonts w:ascii="Times New Roman" w:hAnsi="Times New Roman"/>
          <w:bCs/>
        </w:rPr>
      </w:pPr>
      <w:r w:rsidRPr="000477CD">
        <w:rPr>
          <w:rFonts w:ascii="Times New Roman" w:hAnsi="Times New Roman"/>
          <w:bCs/>
        </w:rPr>
        <w:t>Discuss the appropriate way to manage blood and body fluid spillages?</w:t>
      </w:r>
    </w:p>
    <w:p w14:paraId="609604E2" w14:textId="77777777" w:rsidR="009A62B7" w:rsidRDefault="009A62B7" w:rsidP="00914668">
      <w:pPr>
        <w:jc w:val="both"/>
        <w:rPr>
          <w:ins w:id="53" w:author="Happines Malinga" w:date="2024-03-26T23:10:00Z" w16du:dateUtc="2024-03-26T23:10:00Z"/>
          <w:rFonts w:ascii="Times New Roman" w:hAnsi="Times New Roman"/>
          <w:bCs/>
        </w:rPr>
      </w:pPr>
    </w:p>
    <w:p w14:paraId="5B604F0C" w14:textId="5B8D61A1" w:rsidR="00F45884" w:rsidRPr="007A6840" w:rsidRDefault="003C7896" w:rsidP="00F45884">
      <w:pPr>
        <w:jc w:val="both"/>
        <w:rPr>
          <w:ins w:id="54" w:author="Happines Malinga" w:date="2024-03-26T23:10:00Z" w16du:dateUtc="2024-03-26T23:10:00Z"/>
          <w:rFonts w:ascii="Times New Roman" w:eastAsia="Times New Roman" w:hAnsi="Times New Roman"/>
        </w:rPr>
      </w:pPr>
      <w:ins w:id="55" w:author="Happines Malinga" w:date="2024-03-26T23:10:00Z" w16du:dateUtc="2024-03-26T23:10:00Z">
        <w:r w:rsidRPr="00F30888">
          <w:rPr>
            <w:rFonts w:ascii="Times New Roman" w:hAnsi="Times New Roman"/>
            <w:bCs/>
            <w:i/>
            <w:iCs/>
          </w:rPr>
          <w:t xml:space="preserve">Wash my hands before </w:t>
        </w:r>
        <w:r w:rsidR="008174C7" w:rsidRPr="00F30888">
          <w:rPr>
            <w:rFonts w:ascii="Times New Roman" w:hAnsi="Times New Roman"/>
            <w:bCs/>
            <w:i/>
            <w:iCs/>
          </w:rPr>
          <w:t>putting</w:t>
        </w:r>
        <w:r w:rsidRPr="00F30888">
          <w:rPr>
            <w:rFonts w:ascii="Times New Roman" w:hAnsi="Times New Roman"/>
            <w:bCs/>
            <w:i/>
            <w:iCs/>
          </w:rPr>
          <w:t xml:space="preserve"> on </w:t>
        </w:r>
        <w:r w:rsidR="00CF10E9" w:rsidRPr="00F30888">
          <w:rPr>
            <w:rFonts w:ascii="Times New Roman" w:hAnsi="Times New Roman"/>
            <w:bCs/>
            <w:i/>
            <w:iCs/>
          </w:rPr>
          <w:t xml:space="preserve">disposable apron, </w:t>
        </w:r>
        <w:r w:rsidR="00983D7E" w:rsidRPr="00F30888">
          <w:rPr>
            <w:rFonts w:ascii="Times New Roman" w:hAnsi="Times New Roman"/>
            <w:bCs/>
            <w:i/>
            <w:iCs/>
          </w:rPr>
          <w:t>musk and gloves</w:t>
        </w:r>
        <w:r w:rsidR="0068729C" w:rsidRPr="00F30888">
          <w:rPr>
            <w:rFonts w:ascii="Times New Roman" w:hAnsi="Times New Roman"/>
            <w:bCs/>
            <w:i/>
            <w:iCs/>
          </w:rPr>
          <w:t xml:space="preserve">, </w:t>
        </w:r>
        <w:r w:rsidR="00C16F9B" w:rsidRPr="00F30888">
          <w:rPr>
            <w:rFonts w:ascii="Times New Roman" w:hAnsi="Times New Roman"/>
            <w:bCs/>
            <w:i/>
            <w:iCs/>
          </w:rPr>
          <w:t>put on the warning sign</w:t>
        </w:r>
        <w:r w:rsidR="002C1353" w:rsidRPr="00F30888">
          <w:rPr>
            <w:rFonts w:ascii="Times New Roman" w:hAnsi="Times New Roman"/>
            <w:bCs/>
            <w:i/>
            <w:iCs/>
          </w:rPr>
          <w:t xml:space="preserve">, examine </w:t>
        </w:r>
        <w:r w:rsidR="005B2E2D" w:rsidRPr="00F30888">
          <w:rPr>
            <w:rFonts w:ascii="Times New Roman" w:hAnsi="Times New Roman"/>
            <w:bCs/>
            <w:i/>
            <w:iCs/>
          </w:rPr>
          <w:t>the spillage, get the towel, cover it with the towel</w:t>
        </w:r>
        <w:r w:rsidR="00E82C4D" w:rsidRPr="00F30888">
          <w:rPr>
            <w:rFonts w:ascii="Times New Roman" w:hAnsi="Times New Roman"/>
            <w:bCs/>
            <w:i/>
            <w:iCs/>
          </w:rPr>
          <w:t xml:space="preserve"> to soak up the spill</w:t>
        </w:r>
        <w:r w:rsidR="005B2E2D" w:rsidRPr="00F30888">
          <w:rPr>
            <w:rFonts w:ascii="Times New Roman" w:hAnsi="Times New Roman"/>
            <w:bCs/>
            <w:i/>
            <w:iCs/>
          </w:rPr>
          <w:t>, leave it for</w:t>
        </w:r>
        <w:r w:rsidR="00D70754" w:rsidRPr="00F30888">
          <w:rPr>
            <w:rFonts w:ascii="Times New Roman" w:hAnsi="Times New Roman"/>
            <w:bCs/>
            <w:i/>
            <w:iCs/>
          </w:rPr>
          <w:t xml:space="preserve"> two minutes,</w:t>
        </w:r>
        <w:r w:rsidR="00AD0574" w:rsidRPr="00F30888">
          <w:rPr>
            <w:rFonts w:ascii="Times New Roman" w:hAnsi="Times New Roman"/>
            <w:bCs/>
            <w:i/>
            <w:iCs/>
          </w:rPr>
          <w:t xml:space="preserve"> carefully remove and </w:t>
        </w:r>
        <w:r w:rsidR="00F94687" w:rsidRPr="00F30888">
          <w:rPr>
            <w:rFonts w:ascii="Times New Roman" w:hAnsi="Times New Roman"/>
            <w:bCs/>
            <w:i/>
            <w:iCs/>
          </w:rPr>
          <w:t xml:space="preserve">dispose of the paper towel directly into </w:t>
        </w:r>
        <w:r w:rsidR="005D7936" w:rsidRPr="00F30888">
          <w:rPr>
            <w:rFonts w:ascii="Times New Roman" w:hAnsi="Times New Roman"/>
            <w:bCs/>
            <w:i/>
            <w:iCs/>
          </w:rPr>
          <w:t>a plastic bag.</w:t>
        </w:r>
        <w:r w:rsidR="0002096A" w:rsidRPr="00F30888">
          <w:rPr>
            <w:rFonts w:ascii="Times New Roman" w:hAnsi="Times New Roman"/>
            <w:bCs/>
            <w:i/>
            <w:iCs/>
          </w:rPr>
          <w:t xml:space="preserve"> Clean the spill area using </w:t>
        </w:r>
        <w:r w:rsidR="008174C7" w:rsidRPr="00F30888">
          <w:rPr>
            <w:rFonts w:ascii="Times New Roman" w:hAnsi="Times New Roman"/>
            <w:bCs/>
            <w:i/>
            <w:iCs/>
          </w:rPr>
          <w:t>a neutral detergent,</w:t>
        </w:r>
        <w:r w:rsidR="005301A2" w:rsidRPr="00F30888">
          <w:rPr>
            <w:rFonts w:ascii="Times New Roman" w:hAnsi="Times New Roman"/>
            <w:bCs/>
            <w:i/>
            <w:iCs/>
          </w:rPr>
          <w:t xml:space="preserve"> and then disinfect the area </w:t>
        </w:r>
        <w:r w:rsidR="00883AE4" w:rsidRPr="00F30888">
          <w:rPr>
            <w:rFonts w:ascii="Times New Roman" w:hAnsi="Times New Roman"/>
            <w:bCs/>
            <w:i/>
            <w:iCs/>
          </w:rPr>
          <w:t xml:space="preserve">using a low concentration of </w:t>
        </w:r>
        <w:r w:rsidR="008A0355" w:rsidRPr="00F30888">
          <w:rPr>
            <w:rFonts w:ascii="Times New Roman" w:hAnsi="Times New Roman"/>
            <w:bCs/>
            <w:i/>
            <w:iCs/>
          </w:rPr>
          <w:t>household bleach.</w:t>
        </w:r>
        <w:r w:rsidR="00EB5A2D" w:rsidRPr="00F30888">
          <w:rPr>
            <w:rFonts w:ascii="Times New Roman" w:hAnsi="Times New Roman"/>
            <w:bCs/>
            <w:i/>
            <w:iCs/>
          </w:rPr>
          <w:t xml:space="preserve"> After cleaning and disinfecting I will then </w:t>
        </w:r>
        <w:r w:rsidR="00F30888" w:rsidRPr="00F30888">
          <w:rPr>
            <w:rFonts w:ascii="Times New Roman" w:hAnsi="Times New Roman"/>
            <w:bCs/>
            <w:i/>
            <w:iCs/>
          </w:rPr>
          <w:t>dry the area.</w:t>
        </w:r>
        <w:r w:rsidR="00E849AB">
          <w:rPr>
            <w:rFonts w:ascii="Times New Roman" w:hAnsi="Times New Roman"/>
            <w:bCs/>
            <w:i/>
            <w:iCs/>
          </w:rPr>
          <w:t xml:space="preserve"> </w:t>
        </w:r>
        <w:r w:rsidR="00CA3C16">
          <w:rPr>
            <w:rFonts w:ascii="Times New Roman" w:hAnsi="Times New Roman"/>
            <w:bCs/>
            <w:i/>
            <w:iCs/>
          </w:rPr>
          <w:t xml:space="preserve">After </w:t>
        </w:r>
        <w:r w:rsidR="00D85B26">
          <w:rPr>
            <w:rFonts w:ascii="Times New Roman" w:hAnsi="Times New Roman"/>
            <w:bCs/>
            <w:i/>
            <w:iCs/>
          </w:rPr>
          <w:t>finishing</w:t>
        </w:r>
        <w:r w:rsidR="00F45884">
          <w:rPr>
            <w:rFonts w:ascii="Times New Roman" w:hAnsi="Times New Roman"/>
            <w:bCs/>
            <w:i/>
            <w:iCs/>
          </w:rPr>
          <w:t>,</w:t>
        </w:r>
        <w:r w:rsidR="00CA3C16">
          <w:rPr>
            <w:rFonts w:ascii="Times New Roman" w:hAnsi="Times New Roman"/>
            <w:bCs/>
            <w:i/>
            <w:iCs/>
          </w:rPr>
          <w:t xml:space="preserve"> I will </w:t>
        </w:r>
        <w:r w:rsidR="007C33C2">
          <w:rPr>
            <w:rFonts w:ascii="Times New Roman" w:hAnsi="Times New Roman"/>
            <w:bCs/>
            <w:i/>
            <w:iCs/>
          </w:rPr>
          <w:t>remove</w:t>
        </w:r>
        <w:r w:rsidR="00CA3C16">
          <w:rPr>
            <w:rFonts w:ascii="Times New Roman" w:hAnsi="Times New Roman"/>
            <w:bCs/>
            <w:i/>
            <w:iCs/>
          </w:rPr>
          <w:t xml:space="preserve"> all u</w:t>
        </w:r>
        <w:r w:rsidR="00CC47C2">
          <w:rPr>
            <w:rFonts w:ascii="Times New Roman" w:hAnsi="Times New Roman"/>
            <w:bCs/>
            <w:i/>
            <w:iCs/>
          </w:rPr>
          <w:t>sed personal pro</w:t>
        </w:r>
        <w:r w:rsidR="007C33C2">
          <w:rPr>
            <w:rFonts w:ascii="Times New Roman" w:hAnsi="Times New Roman"/>
            <w:bCs/>
            <w:i/>
            <w:iCs/>
          </w:rPr>
          <w:t>tective equipment</w:t>
        </w:r>
        <w:r w:rsidR="00F45884">
          <w:rPr>
            <w:rFonts w:ascii="Times New Roman" w:eastAsia="Times New Roman" w:hAnsi="Times New Roman"/>
            <w:i/>
            <w:iCs/>
          </w:rPr>
          <w:t xml:space="preserve"> in the correct procedure and discard it in a healthcare risk bag. </w:t>
        </w:r>
        <w:r w:rsidR="00F45884" w:rsidRPr="007A6840">
          <w:rPr>
            <w:rFonts w:ascii="Times New Roman" w:eastAsia="Times New Roman" w:hAnsi="Times New Roman"/>
            <w:i/>
            <w:iCs/>
          </w:rPr>
          <w:t xml:space="preserve"> </w:t>
        </w:r>
      </w:ins>
    </w:p>
    <w:p w14:paraId="18C5663D" w14:textId="77777777" w:rsidR="00F45884" w:rsidRPr="007A6840" w:rsidRDefault="00F45884" w:rsidP="00F45884">
      <w:pPr>
        <w:jc w:val="both"/>
        <w:rPr>
          <w:ins w:id="56" w:author="Happines Malinga" w:date="2024-03-26T23:10:00Z" w16du:dateUtc="2024-03-26T23:10:00Z"/>
          <w:rFonts w:ascii="Times New Roman" w:eastAsia="Times New Roman" w:hAnsi="Times New Roman"/>
          <w:i/>
          <w:iCs/>
        </w:rPr>
      </w:pPr>
    </w:p>
    <w:p w14:paraId="0088C644" w14:textId="67EFF4B2" w:rsidR="009A62B7" w:rsidRPr="00F30888" w:rsidRDefault="009A62B7" w:rsidP="00914668">
      <w:pPr>
        <w:jc w:val="both"/>
        <w:rPr>
          <w:ins w:id="57" w:author="Happines Malinga" w:date="2024-03-26T23:10:00Z" w16du:dateUtc="2024-03-26T23:10:00Z"/>
          <w:rFonts w:ascii="Times New Roman" w:hAnsi="Times New Roman"/>
          <w:bCs/>
          <w:i/>
          <w:iCs/>
        </w:rPr>
      </w:pPr>
    </w:p>
    <w:p w14:paraId="12528C0C" w14:textId="53CFCA09" w:rsidR="00914668" w:rsidRPr="000477CD" w:rsidRDefault="00914668" w:rsidP="00914668">
      <w:pPr>
        <w:jc w:val="both"/>
        <w:rPr>
          <w:rFonts w:ascii="Times New Roman" w:hAnsi="Times New Roman"/>
          <w:bCs/>
        </w:rPr>
      </w:pPr>
      <w:r w:rsidRPr="000477CD">
        <w:rPr>
          <w:rFonts w:ascii="Times New Roman" w:hAnsi="Times New Roman"/>
          <w:bCs/>
        </w:rPr>
        <w:t xml:space="preserve">Describe what you would do following accidental exposure to blood and bodily fluids? For </w:t>
      </w:r>
      <w:r w:rsidR="000477CD" w:rsidRPr="000477CD">
        <w:rPr>
          <w:rFonts w:ascii="Times New Roman" w:hAnsi="Times New Roman"/>
          <w:bCs/>
        </w:rPr>
        <w:t>example,</w:t>
      </w:r>
      <w:r w:rsidRPr="000477CD">
        <w:rPr>
          <w:rFonts w:ascii="Times New Roman" w:hAnsi="Times New Roman"/>
          <w:bCs/>
        </w:rPr>
        <w:t xml:space="preserve"> what would you do if you had a needle stick injury in your workplace</w:t>
      </w:r>
      <w:r w:rsidR="000477CD">
        <w:rPr>
          <w:rFonts w:ascii="Times New Roman" w:hAnsi="Times New Roman"/>
          <w:bCs/>
        </w:rPr>
        <w:t>.</w:t>
      </w:r>
    </w:p>
    <w:p w14:paraId="03D36D5F" w14:textId="5F673A73" w:rsidR="00914668" w:rsidRPr="000477CD" w:rsidRDefault="00914668" w:rsidP="00914668">
      <w:pPr>
        <w:jc w:val="both"/>
        <w:rPr>
          <w:rFonts w:ascii="Times New Roman" w:hAnsi="Times New Roman"/>
          <w:bCs/>
        </w:rPr>
      </w:pPr>
    </w:p>
    <w:p w14:paraId="451877DE" w14:textId="42ABD434" w:rsidR="0035295C" w:rsidRPr="002A5176" w:rsidRDefault="00B55808" w:rsidP="00914668">
      <w:pPr>
        <w:jc w:val="both"/>
        <w:rPr>
          <w:ins w:id="58" w:author="Happines Malinga" w:date="2024-03-26T23:10:00Z" w16du:dateUtc="2024-03-26T23:10:00Z"/>
          <w:rFonts w:ascii="Times New Roman" w:hAnsi="Times New Roman"/>
          <w:bCs/>
          <w:i/>
          <w:iCs/>
        </w:rPr>
      </w:pPr>
      <w:ins w:id="59" w:author="Happines Malinga" w:date="2024-03-26T23:10:00Z" w16du:dateUtc="2024-03-26T23:10:00Z">
        <w:r w:rsidRPr="002A5176">
          <w:rPr>
            <w:rFonts w:ascii="Times New Roman" w:hAnsi="Times New Roman"/>
            <w:bCs/>
            <w:i/>
            <w:iCs/>
          </w:rPr>
          <w:t>If I get a needle stick injur</w:t>
        </w:r>
        <w:r w:rsidR="004D7551" w:rsidRPr="002A5176">
          <w:rPr>
            <w:rFonts w:ascii="Times New Roman" w:hAnsi="Times New Roman"/>
            <w:bCs/>
            <w:i/>
            <w:iCs/>
          </w:rPr>
          <w:t xml:space="preserve">y in my </w:t>
        </w:r>
        <w:r w:rsidR="00235BA9" w:rsidRPr="002A5176">
          <w:rPr>
            <w:rFonts w:ascii="Times New Roman" w:hAnsi="Times New Roman"/>
            <w:bCs/>
            <w:i/>
            <w:iCs/>
          </w:rPr>
          <w:t>workplace,</w:t>
        </w:r>
        <w:r w:rsidR="004D7551" w:rsidRPr="002A5176">
          <w:rPr>
            <w:rFonts w:ascii="Times New Roman" w:hAnsi="Times New Roman"/>
            <w:bCs/>
            <w:i/>
            <w:iCs/>
          </w:rPr>
          <w:t xml:space="preserve"> I </w:t>
        </w:r>
        <w:r w:rsidR="00235BA9" w:rsidRPr="002A5176">
          <w:rPr>
            <w:rFonts w:ascii="Times New Roman" w:hAnsi="Times New Roman"/>
            <w:bCs/>
            <w:i/>
            <w:iCs/>
          </w:rPr>
          <w:t>will</w:t>
        </w:r>
        <w:r w:rsidR="004D7551" w:rsidRPr="002A5176">
          <w:rPr>
            <w:rFonts w:ascii="Times New Roman" w:hAnsi="Times New Roman"/>
            <w:bCs/>
            <w:i/>
            <w:iCs/>
          </w:rPr>
          <w:t xml:space="preserve"> </w:t>
        </w:r>
        <w:r w:rsidR="00171D6C" w:rsidRPr="002A5176">
          <w:rPr>
            <w:rFonts w:ascii="Times New Roman" w:hAnsi="Times New Roman"/>
            <w:bCs/>
            <w:i/>
            <w:iCs/>
          </w:rPr>
          <w:t xml:space="preserve">wash the wound </w:t>
        </w:r>
        <w:r w:rsidR="00797E80" w:rsidRPr="002A5176">
          <w:rPr>
            <w:rFonts w:ascii="Times New Roman" w:hAnsi="Times New Roman"/>
            <w:bCs/>
            <w:i/>
            <w:iCs/>
          </w:rPr>
          <w:t>using plenty of soap and water</w:t>
        </w:r>
        <w:r w:rsidR="00693A5C" w:rsidRPr="002A5176">
          <w:rPr>
            <w:rFonts w:ascii="Times New Roman" w:hAnsi="Times New Roman"/>
            <w:bCs/>
            <w:i/>
            <w:iCs/>
          </w:rPr>
          <w:t xml:space="preserve">, encourage the wound </w:t>
        </w:r>
        <w:r w:rsidR="00335A84" w:rsidRPr="002A5176">
          <w:rPr>
            <w:rFonts w:ascii="Times New Roman" w:hAnsi="Times New Roman"/>
            <w:bCs/>
            <w:i/>
            <w:iCs/>
          </w:rPr>
          <w:t xml:space="preserve">to gently bleed, ideally holding it under running </w:t>
        </w:r>
        <w:r w:rsidR="00AD6E01" w:rsidRPr="002A5176">
          <w:rPr>
            <w:rFonts w:ascii="Times New Roman" w:hAnsi="Times New Roman"/>
            <w:bCs/>
            <w:i/>
            <w:iCs/>
          </w:rPr>
          <w:t xml:space="preserve">water. Dry the wound and cover it with </w:t>
        </w:r>
        <w:r w:rsidR="001532EF" w:rsidRPr="002A5176">
          <w:rPr>
            <w:rFonts w:ascii="Times New Roman" w:hAnsi="Times New Roman"/>
            <w:bCs/>
            <w:i/>
            <w:iCs/>
          </w:rPr>
          <w:t>a waterproof plaster or dressing,</w:t>
        </w:r>
        <w:r w:rsidR="002B6A75" w:rsidRPr="002A5176">
          <w:rPr>
            <w:rFonts w:ascii="Times New Roman" w:hAnsi="Times New Roman"/>
            <w:bCs/>
            <w:i/>
            <w:iCs/>
          </w:rPr>
          <w:t xml:space="preserve"> seek urgent medical </w:t>
        </w:r>
        <w:r w:rsidR="002A5176" w:rsidRPr="002A5176">
          <w:rPr>
            <w:rFonts w:ascii="Times New Roman" w:hAnsi="Times New Roman"/>
            <w:bCs/>
            <w:i/>
            <w:iCs/>
          </w:rPr>
          <w:t>advice for</w:t>
        </w:r>
        <w:r w:rsidR="006379E7" w:rsidRPr="002A5176">
          <w:rPr>
            <w:rFonts w:ascii="Times New Roman" w:hAnsi="Times New Roman"/>
            <w:bCs/>
            <w:i/>
            <w:iCs/>
          </w:rPr>
          <w:t xml:space="preserve"> examples from </w:t>
        </w:r>
        <w:r w:rsidR="00AD510D" w:rsidRPr="002A5176">
          <w:rPr>
            <w:rFonts w:ascii="Times New Roman" w:hAnsi="Times New Roman"/>
            <w:bCs/>
            <w:i/>
            <w:iCs/>
          </w:rPr>
          <w:t>my occupa</w:t>
        </w:r>
        <w:r w:rsidR="00D548C4" w:rsidRPr="002A5176">
          <w:rPr>
            <w:rFonts w:ascii="Times New Roman" w:hAnsi="Times New Roman"/>
            <w:bCs/>
            <w:i/>
            <w:iCs/>
          </w:rPr>
          <w:t>tional health service as eff</w:t>
        </w:r>
        <w:r w:rsidR="00AE25FE" w:rsidRPr="002A5176">
          <w:rPr>
            <w:rFonts w:ascii="Times New Roman" w:hAnsi="Times New Roman"/>
            <w:bCs/>
            <w:i/>
            <w:iCs/>
          </w:rPr>
          <w:t>ective prophylaxis</w:t>
        </w:r>
        <w:r w:rsidR="000548E0" w:rsidRPr="002A5176">
          <w:rPr>
            <w:rFonts w:ascii="Times New Roman" w:hAnsi="Times New Roman"/>
            <w:bCs/>
            <w:i/>
            <w:iCs/>
          </w:rPr>
          <w:t xml:space="preserve"> (medicine </w:t>
        </w:r>
      </w:ins>
      <w:r w:rsidR="0093359E" w:rsidRPr="002A5176">
        <w:rPr>
          <w:rFonts w:ascii="Times New Roman" w:hAnsi="Times New Roman"/>
          <w:bCs/>
          <w:i/>
          <w:iCs/>
        </w:rPr>
        <w:t>to help</w:t>
      </w:r>
      <w:ins w:id="60" w:author="Happines Malinga" w:date="2024-03-26T23:10:00Z" w16du:dateUtc="2024-03-26T23:10:00Z">
        <w:r w:rsidR="00AD2E07" w:rsidRPr="002A5176">
          <w:rPr>
            <w:rFonts w:ascii="Times New Roman" w:hAnsi="Times New Roman"/>
            <w:bCs/>
            <w:i/>
            <w:iCs/>
          </w:rPr>
          <w:t xml:space="preserve"> fight infection</w:t>
        </w:r>
        <w:r w:rsidR="002A5176" w:rsidRPr="002A5176">
          <w:rPr>
            <w:rFonts w:ascii="Times New Roman" w:hAnsi="Times New Roman"/>
            <w:bCs/>
            <w:i/>
            <w:iCs/>
          </w:rPr>
          <w:t>.</w:t>
        </w:r>
      </w:ins>
    </w:p>
    <w:p w14:paraId="609B7050" w14:textId="77777777" w:rsidR="00914668" w:rsidRPr="000477CD" w:rsidRDefault="00914668" w:rsidP="00914668">
      <w:pPr>
        <w:jc w:val="both"/>
        <w:rPr>
          <w:rFonts w:ascii="Times New Roman" w:hAnsi="Times New Roman"/>
          <w:bCs/>
        </w:rPr>
      </w:pPr>
    </w:p>
    <w:p w14:paraId="789B45D3" w14:textId="77777777" w:rsidR="00CA1A9D" w:rsidRDefault="00914668" w:rsidP="00914668">
      <w:pPr>
        <w:jc w:val="both"/>
        <w:rPr>
          <w:rFonts w:ascii="Times New Roman" w:hAnsi="Times New Roman"/>
          <w:b/>
          <w:u w:val="single"/>
        </w:rPr>
      </w:pPr>
      <w:r w:rsidRPr="0052120B">
        <w:rPr>
          <w:rFonts w:ascii="Times New Roman" w:hAnsi="Times New Roman"/>
          <w:b/>
          <w:u w:val="single"/>
        </w:rPr>
        <w:t xml:space="preserve">Bibliography </w:t>
      </w:r>
    </w:p>
    <w:p w14:paraId="7F71366D" w14:textId="3B70FCB3" w:rsidR="00914668" w:rsidRPr="00CC5ACE" w:rsidRDefault="00CA1A9D" w:rsidP="00914668">
      <w:pPr>
        <w:jc w:val="both"/>
        <w:rPr>
          <w:rFonts w:ascii="Times New Roman" w:hAnsi="Times New Roman"/>
          <w:b/>
          <w:i/>
          <w:iCs/>
          <w:u w:val="single"/>
        </w:rPr>
      </w:pPr>
      <w:r w:rsidRPr="00CC5ACE">
        <w:rPr>
          <w:rStyle w:val="normaltextrun"/>
          <w:i/>
          <w:iCs/>
          <w:color w:val="000000"/>
          <w:shd w:val="clear" w:color="auto" w:fill="FFFFFF"/>
        </w:rPr>
        <w:t xml:space="preserve">College of Progressive Education. (2008) Healthcare Support: A Textbook for Healthcare Assistants. Dublin: Gill &amp; </w:t>
      </w:r>
      <w:proofErr w:type="spellStart"/>
      <w:r w:rsidRPr="00CC5ACE">
        <w:rPr>
          <w:rStyle w:val="normaltextrun"/>
          <w:i/>
          <w:iCs/>
          <w:color w:val="000000"/>
          <w:shd w:val="clear" w:color="auto" w:fill="FFFFFF"/>
        </w:rPr>
        <w:t>Macmillian</w:t>
      </w:r>
      <w:proofErr w:type="spellEnd"/>
    </w:p>
    <w:p w14:paraId="5558BEAF" w14:textId="284EA1AF" w:rsidR="00CC5ACE" w:rsidRDefault="00A635B4" w:rsidP="00914668">
      <w:pPr>
        <w:jc w:val="both"/>
        <w:rPr>
          <w:rStyle w:val="eop"/>
          <w:i/>
          <w:iCs/>
          <w:color w:val="000000"/>
          <w:shd w:val="clear" w:color="auto" w:fill="FFFFFF"/>
        </w:rPr>
      </w:pPr>
      <w:r w:rsidRPr="007160DB">
        <w:rPr>
          <w:rStyle w:val="normaltextrun"/>
          <w:i/>
          <w:iCs/>
          <w:color w:val="000000"/>
          <w:shd w:val="clear" w:color="auto" w:fill="FFFFFF"/>
        </w:rPr>
        <w:t>Fitzpatrick, S. (202</w:t>
      </w:r>
      <w:r w:rsidRPr="007160DB">
        <w:rPr>
          <w:rStyle w:val="normaltextrun"/>
          <w:i/>
          <w:iCs/>
          <w:color w:val="000000"/>
          <w:shd w:val="clear" w:color="auto" w:fill="FFFFFF"/>
        </w:rPr>
        <w:t>4</w:t>
      </w:r>
      <w:r w:rsidRPr="007160DB">
        <w:rPr>
          <w:rStyle w:val="normaltextrun"/>
          <w:i/>
          <w:iCs/>
          <w:color w:val="000000"/>
          <w:shd w:val="clear" w:color="auto" w:fill="FFFFFF"/>
        </w:rPr>
        <w:t xml:space="preserve">) Care Skills/ Care provision &amp; Practice {Class notes}, </w:t>
      </w:r>
      <w:proofErr w:type="spellStart"/>
      <w:r w:rsidRPr="007160DB">
        <w:rPr>
          <w:rStyle w:val="normaltextrun"/>
          <w:i/>
          <w:iCs/>
          <w:color w:val="000000"/>
          <w:shd w:val="clear" w:color="auto" w:fill="FFFFFF"/>
        </w:rPr>
        <w:t>Colaiste</w:t>
      </w:r>
      <w:proofErr w:type="spellEnd"/>
      <w:r w:rsidRPr="007160DB">
        <w:rPr>
          <w:rStyle w:val="normaltextrun"/>
          <w:i/>
          <w:iCs/>
          <w:color w:val="000000"/>
          <w:shd w:val="clear" w:color="auto" w:fill="FFFFFF"/>
        </w:rPr>
        <w:t xml:space="preserve"> Ide College of Further Education</w:t>
      </w:r>
      <w:r w:rsidRPr="007160DB">
        <w:rPr>
          <w:rStyle w:val="eop"/>
          <w:i/>
          <w:iCs/>
          <w:color w:val="000000"/>
          <w:shd w:val="clear" w:color="auto" w:fill="FFFFFF"/>
        </w:rPr>
        <w:t> </w:t>
      </w:r>
    </w:p>
    <w:p w14:paraId="1957CAEF" w14:textId="77777777" w:rsidR="00B819FC" w:rsidRDefault="00711DCA" w:rsidP="00914668">
      <w:pPr>
        <w:jc w:val="both"/>
        <w:rPr>
          <w:rStyle w:val="normaltextrun"/>
          <w:i/>
          <w:iCs/>
          <w:color w:val="000000"/>
          <w:shd w:val="clear" w:color="auto" w:fill="FFFFFF"/>
        </w:rPr>
      </w:pPr>
      <w:r w:rsidRPr="00F937BA">
        <w:rPr>
          <w:rStyle w:val="normaltextrun"/>
          <w:i/>
          <w:iCs/>
          <w:color w:val="000000"/>
          <w:shd w:val="clear" w:color="auto" w:fill="FFFFFF"/>
        </w:rPr>
        <w:lastRenderedPageBreak/>
        <w:t>Fitzpatrick, S. (202</w:t>
      </w:r>
      <w:r w:rsidR="00F937BA">
        <w:rPr>
          <w:rStyle w:val="normaltextrun"/>
          <w:i/>
          <w:iCs/>
          <w:color w:val="000000"/>
          <w:shd w:val="clear" w:color="auto" w:fill="FFFFFF"/>
        </w:rPr>
        <w:t>4</w:t>
      </w:r>
      <w:r w:rsidRPr="00F937BA">
        <w:rPr>
          <w:rStyle w:val="normaltextrun"/>
          <w:i/>
          <w:iCs/>
          <w:color w:val="000000"/>
          <w:shd w:val="clear" w:color="auto" w:fill="FFFFFF"/>
        </w:rPr>
        <w:t xml:space="preserve">) </w:t>
      </w:r>
      <w:r w:rsidR="00F937BA">
        <w:rPr>
          <w:rStyle w:val="normaltextrun"/>
          <w:i/>
          <w:iCs/>
          <w:color w:val="000000"/>
          <w:shd w:val="clear" w:color="auto" w:fill="FFFFFF"/>
        </w:rPr>
        <w:t>infe</w:t>
      </w:r>
      <w:r w:rsidR="003C615B">
        <w:rPr>
          <w:rStyle w:val="normaltextrun"/>
          <w:i/>
          <w:iCs/>
          <w:color w:val="000000"/>
          <w:shd w:val="clear" w:color="auto" w:fill="FFFFFF"/>
        </w:rPr>
        <w:t>ction prevention and control</w:t>
      </w:r>
      <w:r w:rsidRPr="00F937BA">
        <w:rPr>
          <w:rStyle w:val="normaltextrun"/>
          <w:i/>
          <w:iCs/>
          <w:color w:val="000000"/>
          <w:shd w:val="clear" w:color="auto" w:fill="FFFFFF"/>
        </w:rPr>
        <w:t xml:space="preserve"> [Class notes] Dublin; </w:t>
      </w:r>
      <w:proofErr w:type="spellStart"/>
      <w:r w:rsidRPr="00F937BA">
        <w:rPr>
          <w:rStyle w:val="normaltextrun"/>
          <w:i/>
          <w:iCs/>
          <w:color w:val="000000"/>
          <w:shd w:val="clear" w:color="auto" w:fill="FFFFFF"/>
        </w:rPr>
        <w:t>Colaiste</w:t>
      </w:r>
      <w:proofErr w:type="spellEnd"/>
      <w:r w:rsidRPr="00F937BA">
        <w:rPr>
          <w:rStyle w:val="normaltextrun"/>
          <w:i/>
          <w:iCs/>
          <w:color w:val="000000"/>
          <w:shd w:val="clear" w:color="auto" w:fill="FFFFFF"/>
        </w:rPr>
        <w:t xml:space="preserve"> Ide College of Further Education</w:t>
      </w:r>
    </w:p>
    <w:p w14:paraId="382F07D4" w14:textId="140F1718" w:rsidR="00E37A89" w:rsidRPr="00E37A89" w:rsidRDefault="00E37A89" w:rsidP="00E37A89">
      <w:pPr>
        <w:pStyle w:val="paragraph"/>
        <w:spacing w:before="0" w:beforeAutospacing="0" w:after="0" w:afterAutospacing="0"/>
        <w:textAlignment w:val="baseline"/>
        <w:rPr>
          <w:rFonts w:ascii="Segoe UI" w:hAnsi="Segoe UI" w:cs="Segoe UI"/>
          <w:i/>
          <w:iCs/>
          <w:sz w:val="18"/>
          <w:szCs w:val="18"/>
        </w:rPr>
      </w:pPr>
      <w:r w:rsidRPr="00E37A89">
        <w:rPr>
          <w:rStyle w:val="normaltextrun"/>
          <w:i/>
          <w:iCs/>
          <w:color w:val="000000"/>
        </w:rPr>
        <w:t>O’Sullivan, F. (2013)</w:t>
      </w:r>
      <w:r w:rsidR="00AC336B">
        <w:rPr>
          <w:rStyle w:val="normaltextrun"/>
          <w:i/>
          <w:iCs/>
          <w:color w:val="000000"/>
        </w:rPr>
        <w:t xml:space="preserve"> infection preven</w:t>
      </w:r>
      <w:r w:rsidR="00E41ECC">
        <w:rPr>
          <w:rStyle w:val="normaltextrun"/>
          <w:i/>
          <w:iCs/>
          <w:color w:val="000000"/>
        </w:rPr>
        <w:t>tion and control</w:t>
      </w:r>
      <w:r w:rsidRPr="00E37A89">
        <w:rPr>
          <w:rStyle w:val="normaltextrun"/>
          <w:i/>
          <w:iCs/>
          <w:color w:val="000000"/>
        </w:rPr>
        <w:t xml:space="preserve"> &amp; Health Services. Dublin: Gill &amp; </w:t>
      </w:r>
      <w:proofErr w:type="spellStart"/>
      <w:r w:rsidRPr="00E37A89">
        <w:rPr>
          <w:rStyle w:val="normaltextrun"/>
          <w:i/>
          <w:iCs/>
          <w:color w:val="000000"/>
        </w:rPr>
        <w:t>Macmillian</w:t>
      </w:r>
      <w:proofErr w:type="spellEnd"/>
      <w:r w:rsidRPr="00E37A89">
        <w:rPr>
          <w:rStyle w:val="normaltextrun"/>
          <w:i/>
          <w:iCs/>
          <w:color w:val="000000"/>
        </w:rPr>
        <w:t>.</w:t>
      </w:r>
      <w:r w:rsidRPr="00E37A89">
        <w:rPr>
          <w:rStyle w:val="eop"/>
          <w:i/>
          <w:iCs/>
          <w:color w:val="000000"/>
        </w:rPr>
        <w:t> </w:t>
      </w:r>
    </w:p>
    <w:p w14:paraId="7F4C243C" w14:textId="77777777" w:rsidR="00E37A89" w:rsidRPr="00E37A89" w:rsidRDefault="00E37A89" w:rsidP="00E37A89">
      <w:pPr>
        <w:pStyle w:val="paragraph"/>
        <w:spacing w:before="0" w:beforeAutospacing="0" w:after="0" w:afterAutospacing="0"/>
        <w:textAlignment w:val="baseline"/>
        <w:rPr>
          <w:rFonts w:ascii="Segoe UI" w:hAnsi="Segoe UI" w:cs="Segoe UI"/>
          <w:i/>
          <w:iCs/>
          <w:sz w:val="18"/>
          <w:szCs w:val="18"/>
        </w:rPr>
      </w:pPr>
      <w:r w:rsidRPr="00E37A89">
        <w:rPr>
          <w:rStyle w:val="eop"/>
          <w:i/>
          <w:iCs/>
        </w:rPr>
        <w:t> </w:t>
      </w:r>
    </w:p>
    <w:p w14:paraId="1B861D75" w14:textId="17FB28C5" w:rsidR="00711DCA" w:rsidRPr="00F937BA" w:rsidRDefault="00711DCA" w:rsidP="00914668">
      <w:pPr>
        <w:jc w:val="both"/>
        <w:rPr>
          <w:rFonts w:ascii="Times New Roman" w:hAnsi="Times New Roman"/>
          <w:b/>
          <w:i/>
          <w:iCs/>
          <w:u w:val="single"/>
        </w:rPr>
      </w:pPr>
      <w:r w:rsidRPr="00F937BA">
        <w:rPr>
          <w:rStyle w:val="eop"/>
          <w:i/>
          <w:iCs/>
          <w:color w:val="000000"/>
          <w:shd w:val="clear" w:color="auto" w:fill="FFFFFF"/>
        </w:rPr>
        <w:t> </w:t>
      </w:r>
    </w:p>
    <w:p w14:paraId="76C2375A" w14:textId="77777777" w:rsidR="00914668" w:rsidRPr="00F937BA" w:rsidRDefault="00914668" w:rsidP="00651C5F">
      <w:pPr>
        <w:spacing w:after="200"/>
        <w:rPr>
          <w:rFonts w:ascii="Arial" w:eastAsia="Calibri" w:hAnsi="Arial" w:cs="Arial"/>
          <w:b/>
          <w:i/>
          <w:iCs/>
          <w:sz w:val="40"/>
          <w:szCs w:val="40"/>
          <w:lang w:val="en-IE"/>
        </w:rPr>
      </w:pPr>
    </w:p>
    <w:p w14:paraId="76F295EC" w14:textId="77777777" w:rsidR="00651C5F" w:rsidRDefault="00651C5F" w:rsidP="00651C5F">
      <w:pPr>
        <w:spacing w:after="200" w:line="276" w:lineRule="auto"/>
        <w:ind w:left="2880"/>
        <w:rPr>
          <w:rFonts w:ascii="Arial" w:eastAsia="Calibri" w:hAnsi="Arial" w:cs="Arial"/>
          <w:b/>
          <w:color w:val="0000FF"/>
          <w:sz w:val="40"/>
          <w:szCs w:val="40"/>
          <w:lang w:val="en-IE"/>
        </w:rPr>
      </w:pPr>
      <w:r w:rsidRPr="00651C5F">
        <w:rPr>
          <w:rFonts w:ascii="Arial" w:eastAsia="Calibri" w:hAnsi="Arial" w:cs="Arial"/>
          <w:b/>
          <w:color w:val="0000FF"/>
          <w:sz w:val="40"/>
          <w:szCs w:val="40"/>
          <w:lang w:val="en-IE"/>
        </w:rPr>
        <w:t xml:space="preserve"> </w:t>
      </w:r>
    </w:p>
    <w:sectPr w:rsidR="00651C5F" w:rsidSect="00341F8C">
      <w:headerReference w:type="default" r:id="rId13"/>
      <w:footerReference w:type="default" r:id="rId14"/>
      <w:pgSz w:w="11900" w:h="16840"/>
      <w:pgMar w:top="1418" w:right="1418" w:bottom="62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F2F10" w14:textId="77777777" w:rsidR="00341F8C" w:rsidRDefault="00341F8C">
      <w:r>
        <w:separator/>
      </w:r>
    </w:p>
  </w:endnote>
  <w:endnote w:type="continuationSeparator" w:id="0">
    <w:p w14:paraId="74AA326E" w14:textId="77777777" w:rsidR="00341F8C" w:rsidRDefault="00341F8C">
      <w:r>
        <w:continuationSeparator/>
      </w:r>
    </w:p>
  </w:endnote>
  <w:endnote w:type="continuationNotice" w:id="1">
    <w:p w14:paraId="6274B9BF" w14:textId="77777777" w:rsidR="00341F8C" w:rsidRDefault="00341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52A9" w14:textId="77777777" w:rsidR="005B6655" w:rsidRDefault="005B6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BABA5" w14:textId="77777777" w:rsidR="00341F8C" w:rsidRDefault="00341F8C">
      <w:r>
        <w:separator/>
      </w:r>
    </w:p>
  </w:footnote>
  <w:footnote w:type="continuationSeparator" w:id="0">
    <w:p w14:paraId="0B155DA5" w14:textId="77777777" w:rsidR="00341F8C" w:rsidRDefault="00341F8C">
      <w:r>
        <w:continuationSeparator/>
      </w:r>
    </w:p>
  </w:footnote>
  <w:footnote w:type="continuationNotice" w:id="1">
    <w:p w14:paraId="63D68715" w14:textId="77777777" w:rsidR="00341F8C" w:rsidRDefault="00341F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6288F" w14:textId="1D828532" w:rsidR="00FF5700" w:rsidRDefault="00000000">
    <w:pPr>
      <w:pStyle w:val="Header"/>
    </w:pPr>
    <w:sdt>
      <w:sdtPr>
        <w:id w:val="1678230439"/>
        <w:docPartObj>
          <w:docPartGallery w:val="Page Numbers (Margins)"/>
          <w:docPartUnique/>
        </w:docPartObj>
      </w:sdtPr>
      <w:sdtContent>
        <w:r w:rsidR="00651C5F">
          <w:rPr>
            <w:noProof/>
          </w:rPr>
          <mc:AlternateContent>
            <mc:Choice Requires="wps">
              <w:drawing>
                <wp:anchor distT="0" distB="0" distL="114300" distR="114300" simplePos="0" relativeHeight="251658241" behindDoc="0" locked="0" layoutInCell="0" allowOverlap="1" wp14:anchorId="61E3F9CB" wp14:editId="54A37C73">
                  <wp:simplePos x="0" y="0"/>
                  <wp:positionH relativeFrom="rightMargin">
                    <wp:align>center</wp:align>
                  </wp:positionH>
                  <wp:positionV relativeFrom="margin">
                    <wp:align>bottom</wp:align>
                  </wp:positionV>
                  <wp:extent cx="510540" cy="2183130"/>
                  <wp:effectExtent l="0" t="0" r="381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2C11C" w14:textId="77777777" w:rsidR="00651C5F" w:rsidRDefault="00651C5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1E3F9CB" id="Rectangle 9" o:spid="_x0000_s1026" style="position:absolute;margin-left:0;margin-top:0;width:40.2pt;height:171.9pt;z-index:251658241;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01F2C11C" w14:textId="77777777" w:rsidR="00651C5F" w:rsidRDefault="00651C5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830A5F" w:rsidRPr="0052120B">
      <w:rPr>
        <w:rFonts w:ascii="Arial" w:eastAsia="Times New Roman" w:hAnsi="Arial" w:cs="Arial"/>
        <w:noProof/>
        <w:lang w:eastAsia="en-IE"/>
      </w:rPr>
      <w:drawing>
        <wp:inline distT="0" distB="0" distL="0" distR="0" wp14:anchorId="333C9F0A" wp14:editId="37AE0E3C">
          <wp:extent cx="2781300" cy="960120"/>
          <wp:effectExtent l="0" t="0" r="0" b="0"/>
          <wp:docPr id="5" name="Picture 5" descr="CareersPorta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ersPortal.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0" cy="960120"/>
                  </a:xfrm>
                  <a:prstGeom prst="rect">
                    <a:avLst/>
                  </a:prstGeom>
                  <a:noFill/>
                  <a:ln>
                    <a:noFill/>
                  </a:ln>
                </pic:spPr>
              </pic:pic>
            </a:graphicData>
          </a:graphic>
        </wp:inline>
      </w:drawing>
    </w:r>
    <w:r w:rsidR="00FF5700">
      <w:tab/>
    </w:r>
    <w:r w:rsidR="00FF5700">
      <w:rPr>
        <w:noProof/>
      </w:rPr>
      <w:drawing>
        <wp:anchor distT="0" distB="0" distL="114300" distR="114300" simplePos="0" relativeHeight="251658240" behindDoc="1" locked="0" layoutInCell="1" allowOverlap="1" wp14:anchorId="31C30A92" wp14:editId="22795B02">
          <wp:simplePos x="0" y="0"/>
          <wp:positionH relativeFrom="column">
            <wp:posOffset>3886200</wp:posOffset>
          </wp:positionH>
          <wp:positionV relativeFrom="paragraph">
            <wp:posOffset>-415925</wp:posOffset>
          </wp:positionV>
          <wp:extent cx="1304290" cy="1390650"/>
          <wp:effectExtent l="0" t="0" r="0" b="6350"/>
          <wp:wrapTight wrapText="bothSides">
            <wp:wrapPolygon edited="0">
              <wp:start x="0" y="0"/>
              <wp:lineTo x="0" y="21304"/>
              <wp:lineTo x="21032" y="21304"/>
              <wp:lineTo x="21032" y="0"/>
              <wp:lineTo x="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429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8C8A1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E91E3B"/>
    <w:multiLevelType w:val="hybridMultilevel"/>
    <w:tmpl w:val="E410EF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D5C16"/>
    <w:multiLevelType w:val="hybridMultilevel"/>
    <w:tmpl w:val="E468F30C"/>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14789"/>
    <w:multiLevelType w:val="hybridMultilevel"/>
    <w:tmpl w:val="2C3A0FA8"/>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CE51E8"/>
    <w:multiLevelType w:val="hybridMultilevel"/>
    <w:tmpl w:val="0F906140"/>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91B17"/>
    <w:multiLevelType w:val="hybridMultilevel"/>
    <w:tmpl w:val="FD205F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1EA1CE7"/>
    <w:multiLevelType w:val="hybridMultilevel"/>
    <w:tmpl w:val="F93636D8"/>
    <w:lvl w:ilvl="0" w:tplc="BAB4446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52232F3"/>
    <w:multiLevelType w:val="hybridMultilevel"/>
    <w:tmpl w:val="BD90AD34"/>
    <w:lvl w:ilvl="0" w:tplc="174AF844">
      <w:start w:val="1"/>
      <w:numFmt w:val="decimal"/>
      <w:lvlText w:val="%1."/>
      <w:lvlJc w:val="left"/>
      <w:pPr>
        <w:ind w:left="720" w:hanging="360"/>
      </w:pPr>
      <w:rPr>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C5F8C"/>
    <w:multiLevelType w:val="hybridMultilevel"/>
    <w:tmpl w:val="B6F0A4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FB1659F"/>
    <w:multiLevelType w:val="multilevel"/>
    <w:tmpl w:val="E410EF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3BC6A81"/>
    <w:multiLevelType w:val="hybridMultilevel"/>
    <w:tmpl w:val="2876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41088"/>
    <w:multiLevelType w:val="hybridMultilevel"/>
    <w:tmpl w:val="C644D652"/>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num w:numId="1" w16cid:durableId="908884729">
    <w:abstractNumId w:val="3"/>
  </w:num>
  <w:num w:numId="2" w16cid:durableId="1702392951">
    <w:abstractNumId w:val="4"/>
  </w:num>
  <w:num w:numId="3" w16cid:durableId="1750078403">
    <w:abstractNumId w:val="2"/>
  </w:num>
  <w:num w:numId="4" w16cid:durableId="629097235">
    <w:abstractNumId w:val="0"/>
  </w:num>
  <w:num w:numId="5" w16cid:durableId="598759633">
    <w:abstractNumId w:val="1"/>
  </w:num>
  <w:num w:numId="6" w16cid:durableId="278100536">
    <w:abstractNumId w:val="9"/>
  </w:num>
  <w:num w:numId="7" w16cid:durableId="1164055777">
    <w:abstractNumId w:val="10"/>
  </w:num>
  <w:num w:numId="8" w16cid:durableId="1043136939">
    <w:abstractNumId w:val="11"/>
  </w:num>
  <w:num w:numId="9" w16cid:durableId="703672938">
    <w:abstractNumId w:val="7"/>
  </w:num>
  <w:num w:numId="10" w16cid:durableId="305205324">
    <w:abstractNumId w:val="8"/>
  </w:num>
  <w:num w:numId="11" w16cid:durableId="1143042643">
    <w:abstractNumId w:val="5"/>
  </w:num>
  <w:num w:numId="12" w16cid:durableId="11322868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ppines Malinga">
    <w15:presenceInfo w15:providerId="AD" w15:userId="S::23HappinesMalinga@colaisteide.ie::1557a194-d274-4e34-b097-14cc708f22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6A"/>
    <w:rsid w:val="000037A8"/>
    <w:rsid w:val="00003AE1"/>
    <w:rsid w:val="00003F29"/>
    <w:rsid w:val="000074B2"/>
    <w:rsid w:val="0001599B"/>
    <w:rsid w:val="0002096A"/>
    <w:rsid w:val="000305D4"/>
    <w:rsid w:val="00035AE5"/>
    <w:rsid w:val="000378F1"/>
    <w:rsid w:val="00041887"/>
    <w:rsid w:val="0004266B"/>
    <w:rsid w:val="00042E2C"/>
    <w:rsid w:val="00043BD4"/>
    <w:rsid w:val="0004660D"/>
    <w:rsid w:val="00046D58"/>
    <w:rsid w:val="000477CD"/>
    <w:rsid w:val="0005427A"/>
    <w:rsid w:val="000548E0"/>
    <w:rsid w:val="000562B6"/>
    <w:rsid w:val="00060270"/>
    <w:rsid w:val="00061B7F"/>
    <w:rsid w:val="00066939"/>
    <w:rsid w:val="00070ECE"/>
    <w:rsid w:val="0008256A"/>
    <w:rsid w:val="00082CFF"/>
    <w:rsid w:val="000855CA"/>
    <w:rsid w:val="00090376"/>
    <w:rsid w:val="000931C1"/>
    <w:rsid w:val="00096B7D"/>
    <w:rsid w:val="00097A33"/>
    <w:rsid w:val="000A753D"/>
    <w:rsid w:val="000C1A2F"/>
    <w:rsid w:val="000C3CFD"/>
    <w:rsid w:val="000C3E30"/>
    <w:rsid w:val="000C3F4C"/>
    <w:rsid w:val="000C507B"/>
    <w:rsid w:val="000D2351"/>
    <w:rsid w:val="000D588F"/>
    <w:rsid w:val="000D5E48"/>
    <w:rsid w:val="000E4709"/>
    <w:rsid w:val="000E485E"/>
    <w:rsid w:val="000E72C4"/>
    <w:rsid w:val="000E7978"/>
    <w:rsid w:val="000E7F9E"/>
    <w:rsid w:val="000F3AAE"/>
    <w:rsid w:val="000F5BFA"/>
    <w:rsid w:val="00102231"/>
    <w:rsid w:val="00111CD6"/>
    <w:rsid w:val="00114650"/>
    <w:rsid w:val="001158DA"/>
    <w:rsid w:val="00133CCC"/>
    <w:rsid w:val="001340C3"/>
    <w:rsid w:val="00135F06"/>
    <w:rsid w:val="00142E2B"/>
    <w:rsid w:val="00143192"/>
    <w:rsid w:val="00145914"/>
    <w:rsid w:val="00145FB1"/>
    <w:rsid w:val="00146911"/>
    <w:rsid w:val="0015006C"/>
    <w:rsid w:val="00152A6A"/>
    <w:rsid w:val="001532EF"/>
    <w:rsid w:val="00153C22"/>
    <w:rsid w:val="001571E0"/>
    <w:rsid w:val="001628EE"/>
    <w:rsid w:val="0016392E"/>
    <w:rsid w:val="00165464"/>
    <w:rsid w:val="00171D6C"/>
    <w:rsid w:val="00173689"/>
    <w:rsid w:val="001736BC"/>
    <w:rsid w:val="001770A4"/>
    <w:rsid w:val="001836D8"/>
    <w:rsid w:val="00186B94"/>
    <w:rsid w:val="00187B22"/>
    <w:rsid w:val="00191DEA"/>
    <w:rsid w:val="00192AF1"/>
    <w:rsid w:val="00192D24"/>
    <w:rsid w:val="001936F4"/>
    <w:rsid w:val="001962C7"/>
    <w:rsid w:val="001A24D8"/>
    <w:rsid w:val="001A52F6"/>
    <w:rsid w:val="001A5305"/>
    <w:rsid w:val="001A6A9B"/>
    <w:rsid w:val="001A75D7"/>
    <w:rsid w:val="001B0027"/>
    <w:rsid w:val="001C1044"/>
    <w:rsid w:val="001C16FD"/>
    <w:rsid w:val="001C3784"/>
    <w:rsid w:val="001C3AE5"/>
    <w:rsid w:val="001C65C3"/>
    <w:rsid w:val="001C671A"/>
    <w:rsid w:val="001C73B8"/>
    <w:rsid w:val="001D2BE6"/>
    <w:rsid w:val="001D2D65"/>
    <w:rsid w:val="001D6EB1"/>
    <w:rsid w:val="001E55BC"/>
    <w:rsid w:val="001F223A"/>
    <w:rsid w:val="001F577E"/>
    <w:rsid w:val="001F6197"/>
    <w:rsid w:val="001F756F"/>
    <w:rsid w:val="001F7E54"/>
    <w:rsid w:val="00203CE9"/>
    <w:rsid w:val="00204A74"/>
    <w:rsid w:val="00205DBA"/>
    <w:rsid w:val="0020662E"/>
    <w:rsid w:val="0022080D"/>
    <w:rsid w:val="0022672D"/>
    <w:rsid w:val="0023254A"/>
    <w:rsid w:val="002341D8"/>
    <w:rsid w:val="00234FA5"/>
    <w:rsid w:val="00235BA9"/>
    <w:rsid w:val="00237E4A"/>
    <w:rsid w:val="002402F9"/>
    <w:rsid w:val="002408DD"/>
    <w:rsid w:val="00240D8D"/>
    <w:rsid w:val="00242AB3"/>
    <w:rsid w:val="002435EE"/>
    <w:rsid w:val="00246144"/>
    <w:rsid w:val="002513C0"/>
    <w:rsid w:val="002523FC"/>
    <w:rsid w:val="002526C1"/>
    <w:rsid w:val="00256B26"/>
    <w:rsid w:val="00263A25"/>
    <w:rsid w:val="00270BDB"/>
    <w:rsid w:val="00283FD7"/>
    <w:rsid w:val="0028530E"/>
    <w:rsid w:val="00285D4D"/>
    <w:rsid w:val="0029797D"/>
    <w:rsid w:val="002A101A"/>
    <w:rsid w:val="002A5176"/>
    <w:rsid w:val="002A7027"/>
    <w:rsid w:val="002A7A4D"/>
    <w:rsid w:val="002B0EA4"/>
    <w:rsid w:val="002B1D2D"/>
    <w:rsid w:val="002B1EC7"/>
    <w:rsid w:val="002B3C96"/>
    <w:rsid w:val="002B6A75"/>
    <w:rsid w:val="002B6C49"/>
    <w:rsid w:val="002B6CA0"/>
    <w:rsid w:val="002C1353"/>
    <w:rsid w:val="002C5761"/>
    <w:rsid w:val="002D4F00"/>
    <w:rsid w:val="002D7AA9"/>
    <w:rsid w:val="002E6045"/>
    <w:rsid w:val="002E79AD"/>
    <w:rsid w:val="002F00A6"/>
    <w:rsid w:val="002F28FE"/>
    <w:rsid w:val="002F47A7"/>
    <w:rsid w:val="002F7877"/>
    <w:rsid w:val="00300643"/>
    <w:rsid w:val="00300AE2"/>
    <w:rsid w:val="00312242"/>
    <w:rsid w:val="00312712"/>
    <w:rsid w:val="00313619"/>
    <w:rsid w:val="00313876"/>
    <w:rsid w:val="0031479F"/>
    <w:rsid w:val="00317564"/>
    <w:rsid w:val="00323832"/>
    <w:rsid w:val="003244C8"/>
    <w:rsid w:val="00327953"/>
    <w:rsid w:val="00327ADD"/>
    <w:rsid w:val="003322AE"/>
    <w:rsid w:val="003346D2"/>
    <w:rsid w:val="00334BE2"/>
    <w:rsid w:val="00335A84"/>
    <w:rsid w:val="0033646D"/>
    <w:rsid w:val="003370DD"/>
    <w:rsid w:val="0034181C"/>
    <w:rsid w:val="00341F8C"/>
    <w:rsid w:val="00344E1F"/>
    <w:rsid w:val="003504EF"/>
    <w:rsid w:val="0035295C"/>
    <w:rsid w:val="00356C72"/>
    <w:rsid w:val="00367D77"/>
    <w:rsid w:val="00374B43"/>
    <w:rsid w:val="0038093F"/>
    <w:rsid w:val="00381D3E"/>
    <w:rsid w:val="00383DFC"/>
    <w:rsid w:val="00394440"/>
    <w:rsid w:val="00394B91"/>
    <w:rsid w:val="0039602D"/>
    <w:rsid w:val="003A0F31"/>
    <w:rsid w:val="003A1144"/>
    <w:rsid w:val="003A12F1"/>
    <w:rsid w:val="003A3D22"/>
    <w:rsid w:val="003A42FE"/>
    <w:rsid w:val="003A6D45"/>
    <w:rsid w:val="003B006F"/>
    <w:rsid w:val="003C615B"/>
    <w:rsid w:val="003C7896"/>
    <w:rsid w:val="003D2642"/>
    <w:rsid w:val="003D639D"/>
    <w:rsid w:val="003D6BAF"/>
    <w:rsid w:val="003D7109"/>
    <w:rsid w:val="003E0378"/>
    <w:rsid w:val="003E23EE"/>
    <w:rsid w:val="003E44E4"/>
    <w:rsid w:val="003E5B6B"/>
    <w:rsid w:val="003E65CA"/>
    <w:rsid w:val="003F1486"/>
    <w:rsid w:val="003F1597"/>
    <w:rsid w:val="003F2267"/>
    <w:rsid w:val="003F7E9F"/>
    <w:rsid w:val="00402901"/>
    <w:rsid w:val="00410D1E"/>
    <w:rsid w:val="0041150F"/>
    <w:rsid w:val="004121E0"/>
    <w:rsid w:val="00412D87"/>
    <w:rsid w:val="00420379"/>
    <w:rsid w:val="004242CB"/>
    <w:rsid w:val="00426A5E"/>
    <w:rsid w:val="004322D0"/>
    <w:rsid w:val="00440134"/>
    <w:rsid w:val="00441116"/>
    <w:rsid w:val="004430C5"/>
    <w:rsid w:val="00444475"/>
    <w:rsid w:val="00447DC8"/>
    <w:rsid w:val="00455821"/>
    <w:rsid w:val="00456D5E"/>
    <w:rsid w:val="00467E9C"/>
    <w:rsid w:val="0047041D"/>
    <w:rsid w:val="00477703"/>
    <w:rsid w:val="0048116E"/>
    <w:rsid w:val="00485F0B"/>
    <w:rsid w:val="00490C33"/>
    <w:rsid w:val="004927B4"/>
    <w:rsid w:val="004A5FC0"/>
    <w:rsid w:val="004B1AC0"/>
    <w:rsid w:val="004B670D"/>
    <w:rsid w:val="004C0701"/>
    <w:rsid w:val="004C129E"/>
    <w:rsid w:val="004C2C83"/>
    <w:rsid w:val="004C3DC4"/>
    <w:rsid w:val="004C41FC"/>
    <w:rsid w:val="004C6165"/>
    <w:rsid w:val="004C7670"/>
    <w:rsid w:val="004D0991"/>
    <w:rsid w:val="004D7551"/>
    <w:rsid w:val="004E2AB2"/>
    <w:rsid w:val="004E3E54"/>
    <w:rsid w:val="004E516D"/>
    <w:rsid w:val="004E5D67"/>
    <w:rsid w:val="004E7BC0"/>
    <w:rsid w:val="004F1A2D"/>
    <w:rsid w:val="004F7AEC"/>
    <w:rsid w:val="00500AA7"/>
    <w:rsid w:val="00504BAD"/>
    <w:rsid w:val="00505D6D"/>
    <w:rsid w:val="00507905"/>
    <w:rsid w:val="00512DA8"/>
    <w:rsid w:val="005215CA"/>
    <w:rsid w:val="00522B16"/>
    <w:rsid w:val="005276C4"/>
    <w:rsid w:val="005301A2"/>
    <w:rsid w:val="00530F1F"/>
    <w:rsid w:val="005310A5"/>
    <w:rsid w:val="00532E00"/>
    <w:rsid w:val="00533A9F"/>
    <w:rsid w:val="00535726"/>
    <w:rsid w:val="00542545"/>
    <w:rsid w:val="005444F7"/>
    <w:rsid w:val="00546B10"/>
    <w:rsid w:val="005506E5"/>
    <w:rsid w:val="0055201D"/>
    <w:rsid w:val="005530D8"/>
    <w:rsid w:val="00561E7D"/>
    <w:rsid w:val="0056423F"/>
    <w:rsid w:val="0056520E"/>
    <w:rsid w:val="005652D0"/>
    <w:rsid w:val="0056531D"/>
    <w:rsid w:val="005654E4"/>
    <w:rsid w:val="0056571F"/>
    <w:rsid w:val="00566BAC"/>
    <w:rsid w:val="00570C8A"/>
    <w:rsid w:val="00580327"/>
    <w:rsid w:val="00583FDA"/>
    <w:rsid w:val="005853A5"/>
    <w:rsid w:val="005926E8"/>
    <w:rsid w:val="00592952"/>
    <w:rsid w:val="00593D33"/>
    <w:rsid w:val="0059494A"/>
    <w:rsid w:val="00595FA2"/>
    <w:rsid w:val="00597A79"/>
    <w:rsid w:val="005A63DE"/>
    <w:rsid w:val="005A663A"/>
    <w:rsid w:val="005A6D6F"/>
    <w:rsid w:val="005B1C38"/>
    <w:rsid w:val="005B2E2D"/>
    <w:rsid w:val="005B5171"/>
    <w:rsid w:val="005B54B6"/>
    <w:rsid w:val="005B55DB"/>
    <w:rsid w:val="005B5EE0"/>
    <w:rsid w:val="005B6655"/>
    <w:rsid w:val="005B6D29"/>
    <w:rsid w:val="005B7375"/>
    <w:rsid w:val="005B7569"/>
    <w:rsid w:val="005C11C4"/>
    <w:rsid w:val="005C149E"/>
    <w:rsid w:val="005C29BC"/>
    <w:rsid w:val="005C348E"/>
    <w:rsid w:val="005C6A5F"/>
    <w:rsid w:val="005D1DC3"/>
    <w:rsid w:val="005D34A9"/>
    <w:rsid w:val="005D425C"/>
    <w:rsid w:val="005D7936"/>
    <w:rsid w:val="005D79A5"/>
    <w:rsid w:val="005E102B"/>
    <w:rsid w:val="005E148C"/>
    <w:rsid w:val="005E2A96"/>
    <w:rsid w:val="005E3116"/>
    <w:rsid w:val="005E65AC"/>
    <w:rsid w:val="005E7F7D"/>
    <w:rsid w:val="005F65FB"/>
    <w:rsid w:val="005F7DFE"/>
    <w:rsid w:val="006017D6"/>
    <w:rsid w:val="006052DA"/>
    <w:rsid w:val="006076CA"/>
    <w:rsid w:val="006145DD"/>
    <w:rsid w:val="00617A0C"/>
    <w:rsid w:val="006209FC"/>
    <w:rsid w:val="00623C1F"/>
    <w:rsid w:val="00624041"/>
    <w:rsid w:val="006278F3"/>
    <w:rsid w:val="006379E7"/>
    <w:rsid w:val="00644F7B"/>
    <w:rsid w:val="00646813"/>
    <w:rsid w:val="00651C5F"/>
    <w:rsid w:val="006524C4"/>
    <w:rsid w:val="00653F08"/>
    <w:rsid w:val="00654342"/>
    <w:rsid w:val="00657905"/>
    <w:rsid w:val="00661012"/>
    <w:rsid w:val="00661688"/>
    <w:rsid w:val="00664412"/>
    <w:rsid w:val="00675384"/>
    <w:rsid w:val="0067697B"/>
    <w:rsid w:val="00676A48"/>
    <w:rsid w:val="00685B82"/>
    <w:rsid w:val="00686D55"/>
    <w:rsid w:val="00686DC3"/>
    <w:rsid w:val="0068729C"/>
    <w:rsid w:val="00687626"/>
    <w:rsid w:val="00692048"/>
    <w:rsid w:val="00693368"/>
    <w:rsid w:val="00693A5C"/>
    <w:rsid w:val="00697C2D"/>
    <w:rsid w:val="006A0230"/>
    <w:rsid w:val="006A3CEB"/>
    <w:rsid w:val="006A4370"/>
    <w:rsid w:val="006A45C4"/>
    <w:rsid w:val="006A5C43"/>
    <w:rsid w:val="006A62D9"/>
    <w:rsid w:val="006B3E73"/>
    <w:rsid w:val="006C46E9"/>
    <w:rsid w:val="006C7FA1"/>
    <w:rsid w:val="006D71D5"/>
    <w:rsid w:val="006E1693"/>
    <w:rsid w:val="006F3CE2"/>
    <w:rsid w:val="006F4403"/>
    <w:rsid w:val="00703A1D"/>
    <w:rsid w:val="00704BDC"/>
    <w:rsid w:val="00706914"/>
    <w:rsid w:val="00711DCA"/>
    <w:rsid w:val="00712495"/>
    <w:rsid w:val="007160DB"/>
    <w:rsid w:val="00716751"/>
    <w:rsid w:val="00723CED"/>
    <w:rsid w:val="0072423D"/>
    <w:rsid w:val="0072465F"/>
    <w:rsid w:val="007316E1"/>
    <w:rsid w:val="007357CD"/>
    <w:rsid w:val="00740192"/>
    <w:rsid w:val="00743AE1"/>
    <w:rsid w:val="00744D59"/>
    <w:rsid w:val="00745F3E"/>
    <w:rsid w:val="0074679C"/>
    <w:rsid w:val="007545AA"/>
    <w:rsid w:val="007545BC"/>
    <w:rsid w:val="007665BB"/>
    <w:rsid w:val="00770905"/>
    <w:rsid w:val="00770B93"/>
    <w:rsid w:val="00777729"/>
    <w:rsid w:val="00780091"/>
    <w:rsid w:val="007804EB"/>
    <w:rsid w:val="00781DA3"/>
    <w:rsid w:val="007828E3"/>
    <w:rsid w:val="00783CF2"/>
    <w:rsid w:val="00797AB1"/>
    <w:rsid w:val="00797E80"/>
    <w:rsid w:val="007A1A67"/>
    <w:rsid w:val="007A1B5C"/>
    <w:rsid w:val="007A29A6"/>
    <w:rsid w:val="007A6840"/>
    <w:rsid w:val="007A720D"/>
    <w:rsid w:val="007B1FFD"/>
    <w:rsid w:val="007B4362"/>
    <w:rsid w:val="007B7491"/>
    <w:rsid w:val="007C2220"/>
    <w:rsid w:val="007C2426"/>
    <w:rsid w:val="007C33C2"/>
    <w:rsid w:val="007C40D8"/>
    <w:rsid w:val="007C523E"/>
    <w:rsid w:val="007C5485"/>
    <w:rsid w:val="007C58B0"/>
    <w:rsid w:val="007C69AE"/>
    <w:rsid w:val="007F39FA"/>
    <w:rsid w:val="007F42A0"/>
    <w:rsid w:val="007F6D89"/>
    <w:rsid w:val="00803937"/>
    <w:rsid w:val="00812348"/>
    <w:rsid w:val="00812D99"/>
    <w:rsid w:val="008139DE"/>
    <w:rsid w:val="00816132"/>
    <w:rsid w:val="00817277"/>
    <w:rsid w:val="008174C7"/>
    <w:rsid w:val="00817CF4"/>
    <w:rsid w:val="008218FE"/>
    <w:rsid w:val="00821A83"/>
    <w:rsid w:val="00823390"/>
    <w:rsid w:val="00824192"/>
    <w:rsid w:val="00824CBA"/>
    <w:rsid w:val="00826BF6"/>
    <w:rsid w:val="00830A5F"/>
    <w:rsid w:val="00831FBC"/>
    <w:rsid w:val="0083394A"/>
    <w:rsid w:val="00851F1B"/>
    <w:rsid w:val="00852380"/>
    <w:rsid w:val="0086596E"/>
    <w:rsid w:val="00874E29"/>
    <w:rsid w:val="008762AC"/>
    <w:rsid w:val="00883A86"/>
    <w:rsid w:val="00883AE4"/>
    <w:rsid w:val="0089276E"/>
    <w:rsid w:val="008944E0"/>
    <w:rsid w:val="008A0355"/>
    <w:rsid w:val="008A5C71"/>
    <w:rsid w:val="008B2062"/>
    <w:rsid w:val="008B5F11"/>
    <w:rsid w:val="008C1331"/>
    <w:rsid w:val="008C3262"/>
    <w:rsid w:val="008C7731"/>
    <w:rsid w:val="008E0A7C"/>
    <w:rsid w:val="008F04E0"/>
    <w:rsid w:val="008F23DD"/>
    <w:rsid w:val="008F3F6A"/>
    <w:rsid w:val="008F5CB4"/>
    <w:rsid w:val="00901729"/>
    <w:rsid w:val="00902196"/>
    <w:rsid w:val="0091014E"/>
    <w:rsid w:val="009118EE"/>
    <w:rsid w:val="00911C2F"/>
    <w:rsid w:val="00912D16"/>
    <w:rsid w:val="00914668"/>
    <w:rsid w:val="009149EB"/>
    <w:rsid w:val="00914B4D"/>
    <w:rsid w:val="00914CA1"/>
    <w:rsid w:val="00915FD2"/>
    <w:rsid w:val="00922711"/>
    <w:rsid w:val="00922727"/>
    <w:rsid w:val="0092337A"/>
    <w:rsid w:val="009234AA"/>
    <w:rsid w:val="0092429A"/>
    <w:rsid w:val="0092447C"/>
    <w:rsid w:val="00925E16"/>
    <w:rsid w:val="00931060"/>
    <w:rsid w:val="0093261B"/>
    <w:rsid w:val="00932FA5"/>
    <w:rsid w:val="0093359E"/>
    <w:rsid w:val="009353E1"/>
    <w:rsid w:val="009372E6"/>
    <w:rsid w:val="00941867"/>
    <w:rsid w:val="00941951"/>
    <w:rsid w:val="00941F76"/>
    <w:rsid w:val="009435AC"/>
    <w:rsid w:val="00944694"/>
    <w:rsid w:val="00946946"/>
    <w:rsid w:val="00947729"/>
    <w:rsid w:val="0095248B"/>
    <w:rsid w:val="0095347D"/>
    <w:rsid w:val="00954903"/>
    <w:rsid w:val="00960ECB"/>
    <w:rsid w:val="00967553"/>
    <w:rsid w:val="00971BFE"/>
    <w:rsid w:val="009726ED"/>
    <w:rsid w:val="00972939"/>
    <w:rsid w:val="00973B45"/>
    <w:rsid w:val="00980E66"/>
    <w:rsid w:val="00983D7E"/>
    <w:rsid w:val="00984476"/>
    <w:rsid w:val="0098455F"/>
    <w:rsid w:val="00984DC3"/>
    <w:rsid w:val="009856BD"/>
    <w:rsid w:val="00985C80"/>
    <w:rsid w:val="00985CA4"/>
    <w:rsid w:val="009872FC"/>
    <w:rsid w:val="0099174E"/>
    <w:rsid w:val="0099501A"/>
    <w:rsid w:val="0099525A"/>
    <w:rsid w:val="00995EB6"/>
    <w:rsid w:val="00996BA8"/>
    <w:rsid w:val="009A30CC"/>
    <w:rsid w:val="009A3D96"/>
    <w:rsid w:val="009A62B7"/>
    <w:rsid w:val="009B0B99"/>
    <w:rsid w:val="009B696C"/>
    <w:rsid w:val="009C0EF9"/>
    <w:rsid w:val="009C3A2E"/>
    <w:rsid w:val="009C406E"/>
    <w:rsid w:val="009C52AE"/>
    <w:rsid w:val="009D0C3A"/>
    <w:rsid w:val="009D2FFD"/>
    <w:rsid w:val="009E0079"/>
    <w:rsid w:val="009E18B8"/>
    <w:rsid w:val="009E1DBD"/>
    <w:rsid w:val="009E56F9"/>
    <w:rsid w:val="009E63DC"/>
    <w:rsid w:val="009E7500"/>
    <w:rsid w:val="009F4406"/>
    <w:rsid w:val="009F546F"/>
    <w:rsid w:val="009F5985"/>
    <w:rsid w:val="00A00207"/>
    <w:rsid w:val="00A0025E"/>
    <w:rsid w:val="00A007F2"/>
    <w:rsid w:val="00A0215A"/>
    <w:rsid w:val="00A027E7"/>
    <w:rsid w:val="00A10ECF"/>
    <w:rsid w:val="00A11AFB"/>
    <w:rsid w:val="00A248CD"/>
    <w:rsid w:val="00A32D8A"/>
    <w:rsid w:val="00A34624"/>
    <w:rsid w:val="00A361A2"/>
    <w:rsid w:val="00A37506"/>
    <w:rsid w:val="00A40773"/>
    <w:rsid w:val="00A42819"/>
    <w:rsid w:val="00A42A9A"/>
    <w:rsid w:val="00A45A4C"/>
    <w:rsid w:val="00A564A3"/>
    <w:rsid w:val="00A564E7"/>
    <w:rsid w:val="00A635B4"/>
    <w:rsid w:val="00A74743"/>
    <w:rsid w:val="00A77902"/>
    <w:rsid w:val="00A77E37"/>
    <w:rsid w:val="00A809E3"/>
    <w:rsid w:val="00A92D19"/>
    <w:rsid w:val="00A96D99"/>
    <w:rsid w:val="00AA25E8"/>
    <w:rsid w:val="00AA67D9"/>
    <w:rsid w:val="00AB5781"/>
    <w:rsid w:val="00AB6077"/>
    <w:rsid w:val="00AB618E"/>
    <w:rsid w:val="00AB736C"/>
    <w:rsid w:val="00AC07F0"/>
    <w:rsid w:val="00AC336B"/>
    <w:rsid w:val="00AC361C"/>
    <w:rsid w:val="00AC790C"/>
    <w:rsid w:val="00AD0574"/>
    <w:rsid w:val="00AD2C67"/>
    <w:rsid w:val="00AD2E07"/>
    <w:rsid w:val="00AD510D"/>
    <w:rsid w:val="00AD6E01"/>
    <w:rsid w:val="00AE1B99"/>
    <w:rsid w:val="00AE25FE"/>
    <w:rsid w:val="00AF474D"/>
    <w:rsid w:val="00AF6356"/>
    <w:rsid w:val="00B04B08"/>
    <w:rsid w:val="00B05DC0"/>
    <w:rsid w:val="00B12A54"/>
    <w:rsid w:val="00B12C96"/>
    <w:rsid w:val="00B144A7"/>
    <w:rsid w:val="00B15074"/>
    <w:rsid w:val="00B25B81"/>
    <w:rsid w:val="00B303B1"/>
    <w:rsid w:val="00B36DFE"/>
    <w:rsid w:val="00B370D4"/>
    <w:rsid w:val="00B452F4"/>
    <w:rsid w:val="00B45656"/>
    <w:rsid w:val="00B4768F"/>
    <w:rsid w:val="00B51B26"/>
    <w:rsid w:val="00B52323"/>
    <w:rsid w:val="00B52D76"/>
    <w:rsid w:val="00B53E13"/>
    <w:rsid w:val="00B55808"/>
    <w:rsid w:val="00B5724B"/>
    <w:rsid w:val="00B617D3"/>
    <w:rsid w:val="00B63737"/>
    <w:rsid w:val="00B675A9"/>
    <w:rsid w:val="00B819FC"/>
    <w:rsid w:val="00B84065"/>
    <w:rsid w:val="00B879D9"/>
    <w:rsid w:val="00B91032"/>
    <w:rsid w:val="00B91D5D"/>
    <w:rsid w:val="00B94825"/>
    <w:rsid w:val="00B963CC"/>
    <w:rsid w:val="00B97398"/>
    <w:rsid w:val="00BA0703"/>
    <w:rsid w:val="00BA18B9"/>
    <w:rsid w:val="00BA22D4"/>
    <w:rsid w:val="00BA3DE2"/>
    <w:rsid w:val="00BA41CA"/>
    <w:rsid w:val="00BB0AFB"/>
    <w:rsid w:val="00BB16A9"/>
    <w:rsid w:val="00BC188B"/>
    <w:rsid w:val="00BC2087"/>
    <w:rsid w:val="00BC3AD7"/>
    <w:rsid w:val="00BC3D14"/>
    <w:rsid w:val="00BC469C"/>
    <w:rsid w:val="00BC53AE"/>
    <w:rsid w:val="00BD1AB2"/>
    <w:rsid w:val="00BE7C93"/>
    <w:rsid w:val="00BF6F8D"/>
    <w:rsid w:val="00C000EC"/>
    <w:rsid w:val="00C015BF"/>
    <w:rsid w:val="00C0229C"/>
    <w:rsid w:val="00C0308A"/>
    <w:rsid w:val="00C079D1"/>
    <w:rsid w:val="00C11188"/>
    <w:rsid w:val="00C14315"/>
    <w:rsid w:val="00C146B9"/>
    <w:rsid w:val="00C16D0E"/>
    <w:rsid w:val="00C16F08"/>
    <w:rsid w:val="00C16F9B"/>
    <w:rsid w:val="00C22D49"/>
    <w:rsid w:val="00C24B65"/>
    <w:rsid w:val="00C3043B"/>
    <w:rsid w:val="00C315E9"/>
    <w:rsid w:val="00C35515"/>
    <w:rsid w:val="00C36DC4"/>
    <w:rsid w:val="00C4206E"/>
    <w:rsid w:val="00C44359"/>
    <w:rsid w:val="00C503E1"/>
    <w:rsid w:val="00C57B03"/>
    <w:rsid w:val="00C67DD5"/>
    <w:rsid w:val="00C7033E"/>
    <w:rsid w:val="00C7331C"/>
    <w:rsid w:val="00C74A2C"/>
    <w:rsid w:val="00C759E7"/>
    <w:rsid w:val="00C80281"/>
    <w:rsid w:val="00C809DE"/>
    <w:rsid w:val="00C82345"/>
    <w:rsid w:val="00C84F48"/>
    <w:rsid w:val="00C85F4D"/>
    <w:rsid w:val="00C87EAE"/>
    <w:rsid w:val="00C87EEE"/>
    <w:rsid w:val="00C917FE"/>
    <w:rsid w:val="00C92A75"/>
    <w:rsid w:val="00C94612"/>
    <w:rsid w:val="00CA1379"/>
    <w:rsid w:val="00CA1A9D"/>
    <w:rsid w:val="00CA2354"/>
    <w:rsid w:val="00CA3C16"/>
    <w:rsid w:val="00CA51D0"/>
    <w:rsid w:val="00CA7002"/>
    <w:rsid w:val="00CB4525"/>
    <w:rsid w:val="00CB5C5D"/>
    <w:rsid w:val="00CB71B1"/>
    <w:rsid w:val="00CC47C2"/>
    <w:rsid w:val="00CC5ACE"/>
    <w:rsid w:val="00CD7112"/>
    <w:rsid w:val="00CE05B0"/>
    <w:rsid w:val="00CE242D"/>
    <w:rsid w:val="00CE2778"/>
    <w:rsid w:val="00CE40DF"/>
    <w:rsid w:val="00CE5FB8"/>
    <w:rsid w:val="00CE7783"/>
    <w:rsid w:val="00CF0185"/>
    <w:rsid w:val="00CF10E9"/>
    <w:rsid w:val="00CF38B8"/>
    <w:rsid w:val="00CF4596"/>
    <w:rsid w:val="00CF50BE"/>
    <w:rsid w:val="00CF57F2"/>
    <w:rsid w:val="00D01EE1"/>
    <w:rsid w:val="00D17DDB"/>
    <w:rsid w:val="00D2074B"/>
    <w:rsid w:val="00D21F51"/>
    <w:rsid w:val="00D2484B"/>
    <w:rsid w:val="00D32F07"/>
    <w:rsid w:val="00D3322E"/>
    <w:rsid w:val="00D33AAA"/>
    <w:rsid w:val="00D41844"/>
    <w:rsid w:val="00D41A44"/>
    <w:rsid w:val="00D41C88"/>
    <w:rsid w:val="00D51A3C"/>
    <w:rsid w:val="00D548C4"/>
    <w:rsid w:val="00D54F42"/>
    <w:rsid w:val="00D554E7"/>
    <w:rsid w:val="00D61061"/>
    <w:rsid w:val="00D61393"/>
    <w:rsid w:val="00D70754"/>
    <w:rsid w:val="00D72082"/>
    <w:rsid w:val="00D748EC"/>
    <w:rsid w:val="00D82C39"/>
    <w:rsid w:val="00D83AF5"/>
    <w:rsid w:val="00D85B26"/>
    <w:rsid w:val="00D91B14"/>
    <w:rsid w:val="00D91E70"/>
    <w:rsid w:val="00D94C01"/>
    <w:rsid w:val="00D96819"/>
    <w:rsid w:val="00DA4B67"/>
    <w:rsid w:val="00DB09C6"/>
    <w:rsid w:val="00DB320D"/>
    <w:rsid w:val="00DB3587"/>
    <w:rsid w:val="00DB3F22"/>
    <w:rsid w:val="00DB5862"/>
    <w:rsid w:val="00DB60A2"/>
    <w:rsid w:val="00DB712A"/>
    <w:rsid w:val="00DC4CC3"/>
    <w:rsid w:val="00DC7611"/>
    <w:rsid w:val="00DC7D50"/>
    <w:rsid w:val="00DD12AA"/>
    <w:rsid w:val="00DD2EBD"/>
    <w:rsid w:val="00DE276B"/>
    <w:rsid w:val="00DE3974"/>
    <w:rsid w:val="00DF142E"/>
    <w:rsid w:val="00DF607F"/>
    <w:rsid w:val="00DF656A"/>
    <w:rsid w:val="00DF7A6F"/>
    <w:rsid w:val="00E01ADF"/>
    <w:rsid w:val="00E050AD"/>
    <w:rsid w:val="00E12C4E"/>
    <w:rsid w:val="00E1597D"/>
    <w:rsid w:val="00E16B0F"/>
    <w:rsid w:val="00E170BA"/>
    <w:rsid w:val="00E17EC7"/>
    <w:rsid w:val="00E17FE0"/>
    <w:rsid w:val="00E23503"/>
    <w:rsid w:val="00E23D0F"/>
    <w:rsid w:val="00E272BF"/>
    <w:rsid w:val="00E33FF0"/>
    <w:rsid w:val="00E361B6"/>
    <w:rsid w:val="00E370DC"/>
    <w:rsid w:val="00E37A89"/>
    <w:rsid w:val="00E41ECC"/>
    <w:rsid w:val="00E42458"/>
    <w:rsid w:val="00E461A2"/>
    <w:rsid w:val="00E4627C"/>
    <w:rsid w:val="00E474F1"/>
    <w:rsid w:val="00E5100A"/>
    <w:rsid w:val="00E62E86"/>
    <w:rsid w:val="00E6576B"/>
    <w:rsid w:val="00E677D8"/>
    <w:rsid w:val="00E70651"/>
    <w:rsid w:val="00E710F8"/>
    <w:rsid w:val="00E71281"/>
    <w:rsid w:val="00E73900"/>
    <w:rsid w:val="00E7725D"/>
    <w:rsid w:val="00E82C4D"/>
    <w:rsid w:val="00E849AB"/>
    <w:rsid w:val="00E84CFD"/>
    <w:rsid w:val="00E86D8D"/>
    <w:rsid w:val="00E8735B"/>
    <w:rsid w:val="00E90231"/>
    <w:rsid w:val="00E91497"/>
    <w:rsid w:val="00E91F32"/>
    <w:rsid w:val="00E96DF5"/>
    <w:rsid w:val="00EA4FC7"/>
    <w:rsid w:val="00EA7F4C"/>
    <w:rsid w:val="00EB1C33"/>
    <w:rsid w:val="00EB231F"/>
    <w:rsid w:val="00EB52E5"/>
    <w:rsid w:val="00EB5A2D"/>
    <w:rsid w:val="00EC0A9D"/>
    <w:rsid w:val="00EC1531"/>
    <w:rsid w:val="00EC2FD1"/>
    <w:rsid w:val="00EC4126"/>
    <w:rsid w:val="00EC6025"/>
    <w:rsid w:val="00ED1776"/>
    <w:rsid w:val="00ED1F4F"/>
    <w:rsid w:val="00ED6670"/>
    <w:rsid w:val="00ED6D9A"/>
    <w:rsid w:val="00ED725B"/>
    <w:rsid w:val="00EE0306"/>
    <w:rsid w:val="00EE1C3E"/>
    <w:rsid w:val="00EE4566"/>
    <w:rsid w:val="00EE537A"/>
    <w:rsid w:val="00EF0C43"/>
    <w:rsid w:val="00EF7FC8"/>
    <w:rsid w:val="00F015B1"/>
    <w:rsid w:val="00F0258D"/>
    <w:rsid w:val="00F05B32"/>
    <w:rsid w:val="00F115D6"/>
    <w:rsid w:val="00F14D6A"/>
    <w:rsid w:val="00F15D22"/>
    <w:rsid w:val="00F203E0"/>
    <w:rsid w:val="00F20F79"/>
    <w:rsid w:val="00F2306A"/>
    <w:rsid w:val="00F23F94"/>
    <w:rsid w:val="00F30458"/>
    <w:rsid w:val="00F30888"/>
    <w:rsid w:val="00F312C9"/>
    <w:rsid w:val="00F33EC8"/>
    <w:rsid w:val="00F35866"/>
    <w:rsid w:val="00F35AA4"/>
    <w:rsid w:val="00F36371"/>
    <w:rsid w:val="00F37405"/>
    <w:rsid w:val="00F4035E"/>
    <w:rsid w:val="00F43926"/>
    <w:rsid w:val="00F43D68"/>
    <w:rsid w:val="00F45884"/>
    <w:rsid w:val="00F45D62"/>
    <w:rsid w:val="00F45D95"/>
    <w:rsid w:val="00F506B1"/>
    <w:rsid w:val="00F527D6"/>
    <w:rsid w:val="00F52CA0"/>
    <w:rsid w:val="00F54770"/>
    <w:rsid w:val="00F5568B"/>
    <w:rsid w:val="00F56BB8"/>
    <w:rsid w:val="00F61B80"/>
    <w:rsid w:val="00F627F7"/>
    <w:rsid w:val="00F62F0B"/>
    <w:rsid w:val="00F67D11"/>
    <w:rsid w:val="00F75791"/>
    <w:rsid w:val="00F77501"/>
    <w:rsid w:val="00F83666"/>
    <w:rsid w:val="00F837B3"/>
    <w:rsid w:val="00F85964"/>
    <w:rsid w:val="00F87167"/>
    <w:rsid w:val="00F87560"/>
    <w:rsid w:val="00F879FC"/>
    <w:rsid w:val="00F937BA"/>
    <w:rsid w:val="00F94687"/>
    <w:rsid w:val="00FA386B"/>
    <w:rsid w:val="00FB0B11"/>
    <w:rsid w:val="00FB1D44"/>
    <w:rsid w:val="00FB4394"/>
    <w:rsid w:val="00FB710F"/>
    <w:rsid w:val="00FC0CE9"/>
    <w:rsid w:val="00FC36DF"/>
    <w:rsid w:val="00FC4B13"/>
    <w:rsid w:val="00FC57BD"/>
    <w:rsid w:val="00FC6495"/>
    <w:rsid w:val="00FD0497"/>
    <w:rsid w:val="00FD0BE3"/>
    <w:rsid w:val="00FD3597"/>
    <w:rsid w:val="00FD3962"/>
    <w:rsid w:val="00FD4B30"/>
    <w:rsid w:val="00FE1451"/>
    <w:rsid w:val="00FE41D5"/>
    <w:rsid w:val="00FE4AA5"/>
    <w:rsid w:val="00FE6A0E"/>
    <w:rsid w:val="00FE6C3B"/>
    <w:rsid w:val="00FF18C6"/>
    <w:rsid w:val="00FF220C"/>
    <w:rsid w:val="00FF5700"/>
    <w:rsid w:val="00FF607B"/>
    <w:rsid w:val="00FF61DF"/>
    <w:rsid w:val="00FF6E91"/>
    <w:rsid w:val="00FF7799"/>
    <w:rsid w:val="12964A61"/>
    <w:rsid w:val="4246E7E1"/>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AF3F44"/>
  <w15:docId w15:val="{B55E94DD-E00A-4D5D-8E2F-45A2E337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914668"/>
    <w:pPr>
      <w:keepNext/>
      <w:keepLines/>
      <w:spacing w:before="200" w:line="276" w:lineRule="auto"/>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Header">
    <w:name w:val="header"/>
    <w:basedOn w:val="Normal"/>
    <w:semiHidden/>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link w:val="BalloonTextChar"/>
    <w:uiPriority w:val="99"/>
    <w:semiHidden/>
    <w:unhideWhenUsed/>
    <w:rsid w:val="00AA67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67D9"/>
    <w:rPr>
      <w:rFonts w:ascii="Lucida Grande" w:hAnsi="Lucida Grande" w:cs="Lucida Grande"/>
      <w:sz w:val="18"/>
      <w:szCs w:val="18"/>
      <w:lang w:val="en-US"/>
    </w:rPr>
  </w:style>
  <w:style w:type="paragraph" w:styleId="ListParagraph">
    <w:name w:val="List Paragraph"/>
    <w:basedOn w:val="Normal"/>
    <w:uiPriority w:val="34"/>
    <w:qFormat/>
    <w:rsid w:val="008218FE"/>
    <w:pPr>
      <w:spacing w:after="200" w:line="276" w:lineRule="auto"/>
      <w:ind w:left="720"/>
      <w:contextualSpacing/>
    </w:pPr>
    <w:rPr>
      <w:rFonts w:asciiTheme="minorHAnsi" w:eastAsiaTheme="minorHAnsi" w:hAnsiTheme="minorHAnsi" w:cstheme="minorBidi"/>
      <w:sz w:val="22"/>
      <w:szCs w:val="22"/>
      <w:lang w:val="en-IE"/>
    </w:rPr>
  </w:style>
  <w:style w:type="paragraph" w:customStyle="1" w:styleId="Default">
    <w:name w:val="Default"/>
    <w:rsid w:val="008218FE"/>
    <w:pPr>
      <w:autoSpaceDE w:val="0"/>
      <w:autoSpaceDN w:val="0"/>
      <w:adjustRightInd w:val="0"/>
    </w:pPr>
    <w:rPr>
      <w:rFonts w:ascii="Times New Roman" w:eastAsiaTheme="minorHAnsi" w:hAnsi="Times New Roman"/>
      <w:color w:val="000000"/>
      <w:sz w:val="24"/>
      <w:szCs w:val="24"/>
    </w:rPr>
  </w:style>
  <w:style w:type="table" w:styleId="TableGrid">
    <w:name w:val="Table Grid"/>
    <w:basedOn w:val="TableNormal"/>
    <w:uiPriority w:val="59"/>
    <w:rsid w:val="0068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1C5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1C5F"/>
    <w:rPr>
      <w:sz w:val="24"/>
      <w:szCs w:val="24"/>
      <w:lang w:val="en-US"/>
    </w:rPr>
  </w:style>
  <w:style w:type="character" w:styleId="CommentReference">
    <w:name w:val="annotation reference"/>
    <w:basedOn w:val="DefaultParagraphFont"/>
    <w:uiPriority w:val="99"/>
    <w:semiHidden/>
    <w:unhideWhenUsed/>
    <w:rsid w:val="00060270"/>
    <w:rPr>
      <w:sz w:val="16"/>
      <w:szCs w:val="16"/>
    </w:rPr>
  </w:style>
  <w:style w:type="paragraph" w:styleId="CommentText">
    <w:name w:val="annotation text"/>
    <w:basedOn w:val="Normal"/>
    <w:link w:val="CommentTextChar"/>
    <w:uiPriority w:val="99"/>
    <w:unhideWhenUsed/>
    <w:rsid w:val="00060270"/>
    <w:rPr>
      <w:sz w:val="20"/>
      <w:szCs w:val="20"/>
    </w:rPr>
  </w:style>
  <w:style w:type="character" w:customStyle="1" w:styleId="CommentTextChar">
    <w:name w:val="Comment Text Char"/>
    <w:basedOn w:val="DefaultParagraphFont"/>
    <w:link w:val="CommentText"/>
    <w:uiPriority w:val="99"/>
    <w:rsid w:val="00060270"/>
    <w:rPr>
      <w:lang w:val="en-US"/>
    </w:rPr>
  </w:style>
  <w:style w:type="paragraph" w:styleId="CommentSubject">
    <w:name w:val="annotation subject"/>
    <w:basedOn w:val="CommentText"/>
    <w:next w:val="CommentText"/>
    <w:link w:val="CommentSubjectChar"/>
    <w:uiPriority w:val="99"/>
    <w:semiHidden/>
    <w:unhideWhenUsed/>
    <w:rsid w:val="00060270"/>
    <w:rPr>
      <w:b/>
      <w:bCs/>
    </w:rPr>
  </w:style>
  <w:style w:type="character" w:customStyle="1" w:styleId="CommentSubjectChar">
    <w:name w:val="Comment Subject Char"/>
    <w:basedOn w:val="CommentTextChar"/>
    <w:link w:val="CommentSubject"/>
    <w:uiPriority w:val="99"/>
    <w:semiHidden/>
    <w:rsid w:val="00060270"/>
    <w:rPr>
      <w:b/>
      <w:bCs/>
      <w:lang w:val="en-US"/>
    </w:rPr>
  </w:style>
  <w:style w:type="character" w:customStyle="1" w:styleId="Heading2Char">
    <w:name w:val="Heading 2 Char"/>
    <w:basedOn w:val="DefaultParagraphFont"/>
    <w:link w:val="Heading2"/>
    <w:uiPriority w:val="9"/>
    <w:rsid w:val="00914668"/>
    <w:rPr>
      <w:rFonts w:asciiTheme="majorHAnsi" w:eastAsiaTheme="majorEastAsia" w:hAnsiTheme="majorHAnsi" w:cstheme="majorBidi"/>
      <w:b/>
      <w:bCs/>
      <w:color w:val="4F81BD" w:themeColor="accent1"/>
      <w:sz w:val="26"/>
      <w:szCs w:val="26"/>
    </w:rPr>
  </w:style>
  <w:style w:type="character" w:customStyle="1" w:styleId="normaltextrun">
    <w:name w:val="normaltextrun"/>
    <w:basedOn w:val="DefaultParagraphFont"/>
    <w:rsid w:val="00CA1A9D"/>
  </w:style>
  <w:style w:type="character" w:customStyle="1" w:styleId="eop">
    <w:name w:val="eop"/>
    <w:basedOn w:val="DefaultParagraphFont"/>
    <w:rsid w:val="00A635B4"/>
  </w:style>
  <w:style w:type="paragraph" w:customStyle="1" w:styleId="paragraph">
    <w:name w:val="paragraph"/>
    <w:basedOn w:val="Normal"/>
    <w:rsid w:val="00E37A89"/>
    <w:pPr>
      <w:spacing w:before="100" w:beforeAutospacing="1" w:after="100" w:afterAutospacing="1"/>
    </w:pPr>
    <w:rPr>
      <w:rFonts w:ascii="Times New Roman" w:eastAsia="Times New Roman" w:hAnsi="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204940">
      <w:bodyDiv w:val="1"/>
      <w:marLeft w:val="0"/>
      <w:marRight w:val="0"/>
      <w:marTop w:val="0"/>
      <w:marBottom w:val="0"/>
      <w:divBdr>
        <w:top w:val="none" w:sz="0" w:space="0" w:color="auto"/>
        <w:left w:val="none" w:sz="0" w:space="0" w:color="auto"/>
        <w:bottom w:val="none" w:sz="0" w:space="0" w:color="auto"/>
        <w:right w:val="none" w:sz="0" w:space="0" w:color="auto"/>
      </w:divBdr>
      <w:divsChild>
        <w:div w:id="291061182">
          <w:marLeft w:val="0"/>
          <w:marRight w:val="0"/>
          <w:marTop w:val="0"/>
          <w:marBottom w:val="0"/>
          <w:divBdr>
            <w:top w:val="none" w:sz="0" w:space="0" w:color="auto"/>
            <w:left w:val="none" w:sz="0" w:space="0" w:color="auto"/>
            <w:bottom w:val="none" w:sz="0" w:space="0" w:color="auto"/>
            <w:right w:val="none" w:sz="0" w:space="0" w:color="auto"/>
          </w:divBdr>
        </w:div>
        <w:div w:id="8831723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42A1872F66E439C50B82040364416" ma:contentTypeVersion="7" ma:contentTypeDescription="Create a new document." ma:contentTypeScope="" ma:versionID="3bfe789a757a4af1e603068bab8a644b">
  <xsd:schema xmlns:xsd="http://www.w3.org/2001/XMLSchema" xmlns:xs="http://www.w3.org/2001/XMLSchema" xmlns:p="http://schemas.microsoft.com/office/2006/metadata/properties" xmlns:ns3="9c019dad-61c6-4f67-b3f2-d85c1ae6facb" xmlns:ns4="9f052016-71e2-4c10-842c-bc004a80e2ce" targetNamespace="http://schemas.microsoft.com/office/2006/metadata/properties" ma:root="true" ma:fieldsID="64fe3dcb804fc9c11640fd399ef18925" ns3:_="" ns4:_="">
    <xsd:import namespace="9c019dad-61c6-4f67-b3f2-d85c1ae6facb"/>
    <xsd:import namespace="9f052016-71e2-4c10-842c-bc004a80e2c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19dad-61c6-4f67-b3f2-d85c1ae6fa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052016-71e2-4c10-842c-bc004a80e2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93B42A1872F66E439C50B82040364416" ma:contentTypeVersion="8" ma:contentTypeDescription="Create a new document." ma:contentTypeScope="" ma:versionID="240aba9a96b778a70aa55efec752ff76">
  <xsd:schema xmlns:xsd="http://www.w3.org/2001/XMLSchema" xmlns:xs="http://www.w3.org/2001/XMLSchema" xmlns:p="http://schemas.microsoft.com/office/2006/metadata/properties" xmlns:ns3="9c019dad-61c6-4f67-b3f2-d85c1ae6facb" xmlns:ns4="9f052016-71e2-4c10-842c-bc004a80e2ce" targetNamespace="http://schemas.microsoft.com/office/2006/metadata/properties" ma:root="true" ma:fieldsID="5355161fb5c37d01e41235df272e86d1" ns3:_="" ns4:_="">
    <xsd:import namespace="9c019dad-61c6-4f67-b3f2-d85c1ae6facb"/>
    <xsd:import namespace="9f052016-71e2-4c10-842c-bc004a80e2c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19dad-61c6-4f67-b3f2-d85c1ae6fa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052016-71e2-4c10-842c-bc004a80e2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c019dad-61c6-4f67-b3f2-d85c1ae6fac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34A5E0-FDEB-4870-9AF8-8D7D2D1E6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19dad-61c6-4f67-b3f2-d85c1ae6facb"/>
    <ds:schemaRef ds:uri="9f052016-71e2-4c10-842c-bc004a80e2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7D9CA-DCA9-4913-9673-EA13D82AB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19dad-61c6-4f67-b3f2-d85c1ae6facb"/>
    <ds:schemaRef ds:uri="9f052016-71e2-4c10-842c-bc004a80e2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5F53C5-4789-43D9-865F-A1B88825618C}">
  <ds:schemaRefs>
    <ds:schemaRef ds:uri="http://schemas.microsoft.com/office/2006/metadata/properties"/>
    <ds:schemaRef ds:uri="http://schemas.microsoft.com/office/infopath/2007/PartnerControls"/>
    <ds:schemaRef ds:uri="9c019dad-61c6-4f67-b3f2-d85c1ae6facb"/>
  </ds:schemaRefs>
</ds:datastoreItem>
</file>

<file path=customXml/itemProps4.xml><?xml version="1.0" encoding="utf-8"?>
<ds:datastoreItem xmlns:ds="http://schemas.openxmlformats.org/officeDocument/2006/customXml" ds:itemID="{8FDDE9BC-8814-DA41-907B-FA2F8ABF3842}">
  <ds:schemaRefs>
    <ds:schemaRef ds:uri="http://schemas.openxmlformats.org/officeDocument/2006/bibliography"/>
  </ds:schemaRefs>
</ds:datastoreItem>
</file>

<file path=customXml/itemProps5.xml><?xml version="1.0" encoding="utf-8"?>
<ds:datastoreItem xmlns:ds="http://schemas.openxmlformats.org/officeDocument/2006/customXml" ds:itemID="{E8316A6A-565B-4F80-9B7D-0D242FD8B6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2800</TotalTime>
  <Pages>10</Pages>
  <Words>2582</Words>
  <Characters>14720</Characters>
  <Application>Microsoft Office Word</Application>
  <DocSecurity>0</DocSecurity>
  <Lines>122</Lines>
  <Paragraphs>34</Paragraphs>
  <ScaleCrop>false</ScaleCrop>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O'Kelly</dc:creator>
  <cp:keywords/>
  <cp:lastModifiedBy>Happines Malinga</cp:lastModifiedBy>
  <cp:revision>65</cp:revision>
  <cp:lastPrinted>2021-05-13T18:21:00Z</cp:lastPrinted>
  <dcterms:created xsi:type="dcterms:W3CDTF">2024-03-21T22:47:00Z</dcterms:created>
  <dcterms:modified xsi:type="dcterms:W3CDTF">2024-04-17T09:08:00Z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0x01010093B42A1872F66E439C50B82040364416</vt:lpwstr>
  </property>
</Properties>
</file>